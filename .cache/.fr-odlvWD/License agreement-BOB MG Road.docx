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D2D13" w14:textId="77777777" w:rsidR="00B92F60" w:rsidRDefault="00B92F60" w:rsidP="00912C46"/>
    <w:p w14:paraId="28470C7E"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48B70867"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30CA2DF6"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57520856"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0116C082"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60E3F8F7"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24D30F59"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500092B0"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41083D1C"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741D2679"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1D59DEDA"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1BC72471"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41CDD552"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107D9591"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3CDF88EF"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66950792"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7E506891"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7BB2BDF0" w14:textId="77777777" w:rsidR="00CB50D0" w:rsidRDefault="00CB50D0" w:rsidP="0058173F">
      <w:pPr>
        <w:autoSpaceDE w:val="0"/>
        <w:autoSpaceDN w:val="0"/>
        <w:adjustRightInd w:val="0"/>
        <w:spacing w:after="0" w:line="240" w:lineRule="auto"/>
        <w:rPr>
          <w:rFonts w:ascii="Helvetica" w:hAnsi="Helvetica" w:cs="Helvetica"/>
          <w:b/>
          <w:bCs/>
          <w:sz w:val="20"/>
          <w:szCs w:val="20"/>
        </w:rPr>
      </w:pPr>
    </w:p>
    <w:p w14:paraId="6DC87E88" w14:textId="77777777" w:rsidR="00B92F60" w:rsidRDefault="00B92F60">
      <w:pPr>
        <w:autoSpaceDE w:val="0"/>
        <w:autoSpaceDN w:val="0"/>
        <w:adjustRightInd w:val="0"/>
        <w:spacing w:after="0" w:line="240" w:lineRule="auto"/>
        <w:jc w:val="center"/>
        <w:rPr>
          <w:rFonts w:ascii="Helvetica" w:hAnsi="Helvetica" w:cs="Helvetica"/>
          <w:b/>
          <w:bCs/>
          <w:sz w:val="20"/>
          <w:szCs w:val="20"/>
        </w:rPr>
      </w:pPr>
    </w:p>
    <w:p w14:paraId="5B786C78" w14:textId="40037E13" w:rsidR="00B92F60" w:rsidRDefault="00B92F60">
      <w:pPr>
        <w:autoSpaceDE w:val="0"/>
        <w:autoSpaceDN w:val="0"/>
        <w:adjustRightInd w:val="0"/>
        <w:spacing w:after="0" w:line="240" w:lineRule="auto"/>
        <w:jc w:val="center"/>
        <w:rPr>
          <w:rFonts w:ascii="Helvetica" w:hAnsi="Helvetica" w:cs="Helvetica"/>
          <w:b/>
          <w:bCs/>
          <w:sz w:val="20"/>
          <w:szCs w:val="20"/>
        </w:rPr>
      </w:pPr>
    </w:p>
    <w:p w14:paraId="5950FD4D" w14:textId="77777777" w:rsidR="00B92F60" w:rsidRPr="004A13F0" w:rsidRDefault="00B92F60">
      <w:pPr>
        <w:autoSpaceDE w:val="0"/>
        <w:autoSpaceDN w:val="0"/>
        <w:adjustRightInd w:val="0"/>
        <w:spacing w:after="0" w:line="240" w:lineRule="auto"/>
        <w:jc w:val="center"/>
        <w:rPr>
          <w:rFonts w:ascii="Helvetica" w:hAnsi="Helvetica" w:cs="Helvetica"/>
          <w:b/>
          <w:bCs/>
          <w:sz w:val="20"/>
          <w:szCs w:val="20"/>
        </w:rPr>
      </w:pPr>
    </w:p>
    <w:p w14:paraId="115C1C81" w14:textId="77777777" w:rsidR="004E3DCD" w:rsidRPr="004A13F0" w:rsidRDefault="004E3DCD">
      <w:pPr>
        <w:autoSpaceDE w:val="0"/>
        <w:autoSpaceDN w:val="0"/>
        <w:adjustRightInd w:val="0"/>
        <w:spacing w:after="0" w:line="240" w:lineRule="auto"/>
        <w:jc w:val="both"/>
        <w:rPr>
          <w:rFonts w:ascii="Helvetica" w:hAnsi="Helvetica" w:cs="Helvetica"/>
          <w:b/>
          <w:bCs/>
          <w:sz w:val="20"/>
          <w:szCs w:val="20"/>
        </w:rPr>
      </w:pPr>
    </w:p>
    <w:p w14:paraId="15BE4041" w14:textId="2EB08DC1" w:rsidR="004E3DCD" w:rsidRPr="004A13F0" w:rsidRDefault="00671D3D" w:rsidP="00B029BC">
      <w:pPr>
        <w:autoSpaceDE w:val="0"/>
        <w:autoSpaceDN w:val="0"/>
        <w:adjustRightInd w:val="0"/>
        <w:spacing w:after="0" w:line="240" w:lineRule="auto"/>
        <w:ind w:left="1440" w:firstLine="720"/>
        <w:outlineLvl w:val="0"/>
        <w:rPr>
          <w:rFonts w:ascii="Helvetica" w:hAnsi="Helvetica" w:cs="Helvetica"/>
          <w:b/>
          <w:sz w:val="20"/>
          <w:szCs w:val="20"/>
        </w:rPr>
      </w:pPr>
      <w:r w:rsidRPr="004A13F0">
        <w:rPr>
          <w:rFonts w:ascii="Helvetica" w:hAnsi="Helvetica" w:cs="Helvetica"/>
          <w:b/>
          <w:sz w:val="20"/>
          <w:szCs w:val="20"/>
        </w:rPr>
        <w:t>LICENSE AGREEMENT No.</w:t>
      </w:r>
      <w:r w:rsidR="00267925" w:rsidRPr="004A13F0">
        <w:rPr>
          <w:rFonts w:ascii="Helvetica" w:hAnsi="Helvetica" w:cs="Helvetica"/>
          <w:b/>
          <w:sz w:val="20"/>
          <w:szCs w:val="20"/>
        </w:rPr>
        <w:t>:</w:t>
      </w:r>
      <w:ins w:id="0" w:author="User" w:date="2021-12-30T14:44:00Z">
        <w:r w:rsidR="00114ED0">
          <w:rPr>
            <w:rFonts w:ascii="Helvetica" w:hAnsi="Helvetica" w:cs="Helvetica"/>
            <w:b/>
            <w:sz w:val="20"/>
            <w:szCs w:val="20"/>
          </w:rPr>
          <w:t xml:space="preserve"> </w:t>
        </w:r>
        <w:r w:rsidR="00114ED0" w:rsidRPr="00F50CC8">
          <w:rPr>
            <w:rFonts w:ascii="Helvetica" w:hAnsi="Helvetica" w:cs="Helvetica"/>
            <w:b/>
            <w:sz w:val="20"/>
            <w:szCs w:val="20"/>
            <w:highlight w:val="cyan"/>
            <w:rPrChange w:id="1" w:author="User" w:date="2021-12-30T15:06:00Z">
              <w:rPr>
                <w:rFonts w:ascii="Helvetica" w:hAnsi="Helvetica" w:cs="Helvetica"/>
                <w:b/>
                <w:sz w:val="20"/>
                <w:szCs w:val="20"/>
              </w:rPr>
            </w:rPrChange>
          </w:rPr>
          <w:t>KMRL AR 8</w:t>
        </w:r>
        <w:r w:rsidR="00B73D94">
          <w:rPr>
            <w:rFonts w:ascii="Helvetica" w:hAnsi="Helvetica" w:cs="Helvetica"/>
            <w:b/>
            <w:sz w:val="20"/>
            <w:szCs w:val="20"/>
            <w:highlight w:val="cyan"/>
            <w:rPrChange w:id="2" w:author="User" w:date="2021-12-30T15:06:00Z">
              <w:rPr>
                <w:rFonts w:ascii="Helvetica" w:hAnsi="Helvetica" w:cs="Helvetica"/>
                <w:b/>
                <w:sz w:val="20"/>
                <w:szCs w:val="20"/>
                <w:highlight w:val="cyan"/>
              </w:rPr>
            </w:rPrChange>
          </w:rPr>
          <w:t>2</w:t>
        </w:r>
      </w:ins>
      <w:del w:id="3" w:author="User" w:date="2021-12-30T14:44:00Z">
        <w:r w:rsidRPr="004A13F0" w:rsidDel="00114ED0">
          <w:rPr>
            <w:rFonts w:ascii="Helvetica" w:hAnsi="Helvetica" w:cs="Helvetica"/>
            <w:b/>
            <w:sz w:val="20"/>
            <w:szCs w:val="20"/>
          </w:rPr>
          <w:delText xml:space="preserve"> ______________</w:delText>
        </w:r>
      </w:del>
    </w:p>
    <w:p w14:paraId="3EB3CAB7" w14:textId="77777777" w:rsidR="004E3DCD" w:rsidRDefault="004E3DCD">
      <w:pPr>
        <w:autoSpaceDE w:val="0"/>
        <w:autoSpaceDN w:val="0"/>
        <w:adjustRightInd w:val="0"/>
        <w:spacing w:after="0" w:line="240" w:lineRule="auto"/>
        <w:jc w:val="both"/>
        <w:rPr>
          <w:rFonts w:ascii="Helvetica" w:hAnsi="Helvetica" w:cs="Helvetica"/>
          <w:sz w:val="20"/>
          <w:szCs w:val="20"/>
        </w:rPr>
      </w:pPr>
    </w:p>
    <w:p w14:paraId="131259DA" w14:textId="77777777" w:rsidR="00B92F60" w:rsidRDefault="00B92F60">
      <w:pPr>
        <w:autoSpaceDE w:val="0"/>
        <w:autoSpaceDN w:val="0"/>
        <w:adjustRightInd w:val="0"/>
        <w:spacing w:after="0" w:line="240" w:lineRule="auto"/>
        <w:jc w:val="both"/>
        <w:rPr>
          <w:rFonts w:ascii="Helvetica" w:hAnsi="Helvetica" w:cs="Helvetica"/>
          <w:sz w:val="20"/>
          <w:szCs w:val="20"/>
        </w:rPr>
      </w:pPr>
    </w:p>
    <w:p w14:paraId="420DC2BB" w14:textId="77777777" w:rsidR="00B92F60" w:rsidRPr="004A13F0" w:rsidRDefault="00B92F60">
      <w:pPr>
        <w:autoSpaceDE w:val="0"/>
        <w:autoSpaceDN w:val="0"/>
        <w:adjustRightInd w:val="0"/>
        <w:spacing w:after="0" w:line="240" w:lineRule="auto"/>
        <w:jc w:val="both"/>
        <w:rPr>
          <w:rFonts w:ascii="Helvetica" w:hAnsi="Helvetica" w:cs="Helvetica"/>
          <w:sz w:val="20"/>
          <w:szCs w:val="20"/>
        </w:rPr>
      </w:pPr>
    </w:p>
    <w:p w14:paraId="1274A4CD" w14:textId="26DD029A" w:rsidR="004E3DCD" w:rsidRDefault="00671D3D" w:rsidP="00B029BC">
      <w:pPr>
        <w:autoSpaceDE w:val="0"/>
        <w:autoSpaceDN w:val="0"/>
        <w:adjustRightInd w:val="0"/>
        <w:spacing w:after="0" w:line="240" w:lineRule="auto"/>
        <w:jc w:val="both"/>
        <w:outlineLvl w:val="0"/>
        <w:rPr>
          <w:rFonts w:ascii="Helvetica" w:hAnsi="Helvetica" w:cs="Helvetica"/>
          <w:b/>
          <w:sz w:val="20"/>
          <w:szCs w:val="20"/>
        </w:rPr>
      </w:pPr>
      <w:r w:rsidRPr="004A13F0">
        <w:rPr>
          <w:rFonts w:ascii="Helvetica" w:hAnsi="Helvetica" w:cs="Helvetica"/>
          <w:b/>
          <w:sz w:val="20"/>
          <w:szCs w:val="20"/>
        </w:rPr>
        <w:t xml:space="preserve">This License Agreement </w:t>
      </w:r>
      <w:r w:rsidR="0065720D" w:rsidRPr="004A13F0">
        <w:rPr>
          <w:rFonts w:ascii="Helvetica" w:hAnsi="Helvetica" w:cs="Helvetica"/>
          <w:b/>
          <w:sz w:val="20"/>
          <w:szCs w:val="20"/>
        </w:rPr>
        <w:t>entered</w:t>
      </w:r>
      <w:r w:rsidRPr="004A13F0">
        <w:rPr>
          <w:rFonts w:ascii="Helvetica" w:hAnsi="Helvetica" w:cs="Helvetica"/>
          <w:b/>
          <w:sz w:val="20"/>
          <w:szCs w:val="20"/>
        </w:rPr>
        <w:t xml:space="preserve"> at Kochi on </w:t>
      </w:r>
      <w:r w:rsidRPr="00F50CC8">
        <w:rPr>
          <w:rFonts w:ascii="Helvetica" w:hAnsi="Helvetica" w:cs="Helvetica"/>
          <w:b/>
          <w:sz w:val="20"/>
          <w:szCs w:val="20"/>
          <w:highlight w:val="cyan"/>
          <w:rPrChange w:id="4" w:author="User" w:date="2021-12-30T15:06:00Z">
            <w:rPr>
              <w:rFonts w:ascii="Helvetica" w:hAnsi="Helvetica" w:cs="Helvetica"/>
              <w:b/>
              <w:sz w:val="20"/>
              <w:szCs w:val="20"/>
            </w:rPr>
          </w:rPrChange>
        </w:rPr>
        <w:t xml:space="preserve">this </w:t>
      </w:r>
      <w:ins w:id="5" w:author="User" w:date="2021-12-30T14:45:00Z">
        <w:r w:rsidR="00114ED0" w:rsidRPr="00F50CC8">
          <w:rPr>
            <w:rFonts w:ascii="Helvetica" w:hAnsi="Helvetica" w:cs="Helvetica"/>
            <w:b/>
            <w:sz w:val="20"/>
            <w:szCs w:val="20"/>
            <w:highlight w:val="cyan"/>
            <w:rPrChange w:id="6" w:author="User" w:date="2021-12-30T15:06:00Z">
              <w:rPr>
                <w:rFonts w:ascii="Helvetica" w:hAnsi="Helvetica" w:cs="Helvetica"/>
                <w:b/>
                <w:sz w:val="20"/>
                <w:szCs w:val="20"/>
              </w:rPr>
            </w:rPrChange>
          </w:rPr>
          <w:t>2</w:t>
        </w:r>
        <w:r w:rsidR="00B73D94">
          <w:rPr>
            <w:rFonts w:ascii="Helvetica" w:hAnsi="Helvetica" w:cs="Helvetica"/>
            <w:b/>
            <w:sz w:val="20"/>
            <w:szCs w:val="20"/>
            <w:highlight w:val="cyan"/>
            <w:rPrChange w:id="7" w:author="User" w:date="2021-12-30T15:06:00Z">
              <w:rPr>
                <w:rFonts w:ascii="Helvetica" w:hAnsi="Helvetica" w:cs="Helvetica"/>
                <w:b/>
                <w:sz w:val="20"/>
                <w:szCs w:val="20"/>
                <w:highlight w:val="cyan"/>
              </w:rPr>
            </w:rPrChange>
          </w:rPr>
          <w:t>6</w:t>
        </w:r>
      </w:ins>
      <w:ins w:id="8" w:author="Sajan" w:date="2019-12-17T10:42:00Z">
        <w:del w:id="9" w:author="User" w:date="2021-12-30T14:45:00Z">
          <w:r w:rsidR="000709D2" w:rsidRPr="00F50CC8" w:rsidDel="00114ED0">
            <w:rPr>
              <w:rFonts w:ascii="Helvetica" w:hAnsi="Helvetica" w:cs="Helvetica"/>
              <w:b/>
              <w:sz w:val="20"/>
              <w:szCs w:val="20"/>
              <w:highlight w:val="cyan"/>
              <w:rPrChange w:id="10" w:author="User" w:date="2021-12-30T15:06:00Z">
                <w:rPr>
                  <w:rFonts w:ascii="Helvetica" w:hAnsi="Helvetica" w:cs="Helvetica"/>
                  <w:b/>
                  <w:sz w:val="20"/>
                  <w:szCs w:val="20"/>
                </w:rPr>
              </w:rPrChange>
            </w:rPr>
            <w:delText>17</w:delText>
          </w:r>
        </w:del>
      </w:ins>
      <w:del w:id="11" w:author="Sajan" w:date="2019-12-17T10:42:00Z">
        <w:r w:rsidR="002C078C" w:rsidRPr="00F50CC8" w:rsidDel="000709D2">
          <w:rPr>
            <w:rFonts w:ascii="Helvetica" w:hAnsi="Helvetica" w:cs="Helvetica"/>
            <w:b/>
            <w:sz w:val="20"/>
            <w:szCs w:val="20"/>
            <w:highlight w:val="cyan"/>
            <w:rPrChange w:id="12" w:author="User" w:date="2021-12-30T15:06:00Z">
              <w:rPr>
                <w:rFonts w:ascii="Helvetica" w:hAnsi="Helvetica" w:cs="Helvetica"/>
                <w:b/>
                <w:sz w:val="20"/>
                <w:szCs w:val="20"/>
              </w:rPr>
            </w:rPrChange>
          </w:rPr>
          <w:delText>25</w:delText>
        </w:r>
      </w:del>
      <w:r w:rsidR="00B82BDF" w:rsidRPr="00F50CC8">
        <w:rPr>
          <w:rFonts w:ascii="Helvetica" w:hAnsi="Helvetica" w:cs="Helvetica"/>
          <w:b/>
          <w:sz w:val="20"/>
          <w:szCs w:val="20"/>
          <w:highlight w:val="cyan"/>
          <w:vertAlign w:val="superscript"/>
          <w:rPrChange w:id="13" w:author="User" w:date="2021-12-30T15:06:00Z">
            <w:rPr>
              <w:rFonts w:ascii="Helvetica" w:hAnsi="Helvetica" w:cs="Helvetica"/>
              <w:b/>
              <w:sz w:val="20"/>
              <w:szCs w:val="20"/>
              <w:vertAlign w:val="superscript"/>
            </w:rPr>
          </w:rPrChange>
        </w:rPr>
        <w:t xml:space="preserve">th </w:t>
      </w:r>
      <w:r w:rsidR="00B82BDF" w:rsidRPr="00F50CC8">
        <w:rPr>
          <w:rFonts w:ascii="Helvetica" w:hAnsi="Helvetica" w:cs="Helvetica"/>
          <w:b/>
          <w:sz w:val="20"/>
          <w:szCs w:val="20"/>
          <w:highlight w:val="cyan"/>
          <w:rPrChange w:id="14" w:author="User" w:date="2021-12-30T15:06:00Z">
            <w:rPr>
              <w:rFonts w:ascii="Helvetica" w:hAnsi="Helvetica" w:cs="Helvetica"/>
              <w:b/>
              <w:sz w:val="20"/>
              <w:szCs w:val="20"/>
            </w:rPr>
          </w:rPrChange>
        </w:rPr>
        <w:t>Day of</w:t>
      </w:r>
      <w:ins w:id="15" w:author="User" w:date="2021-12-30T14:45:00Z">
        <w:r w:rsidR="00B73D94">
          <w:rPr>
            <w:rFonts w:ascii="Helvetica" w:hAnsi="Helvetica" w:cs="Helvetica"/>
            <w:b/>
            <w:sz w:val="20"/>
            <w:szCs w:val="20"/>
            <w:highlight w:val="cyan"/>
            <w:rPrChange w:id="16" w:author="User" w:date="2021-12-30T15:06:00Z">
              <w:rPr>
                <w:rFonts w:ascii="Helvetica" w:hAnsi="Helvetica" w:cs="Helvetica"/>
                <w:b/>
                <w:sz w:val="20"/>
                <w:szCs w:val="20"/>
                <w:highlight w:val="cyan"/>
              </w:rPr>
            </w:rPrChange>
          </w:rPr>
          <w:t xml:space="preserve"> </w:t>
        </w:r>
      </w:ins>
      <w:ins w:id="17" w:author="User" w:date="2021-12-30T16:54:00Z">
        <w:r w:rsidR="00B73D94">
          <w:rPr>
            <w:rFonts w:ascii="Helvetica" w:hAnsi="Helvetica" w:cs="Helvetica"/>
            <w:b/>
            <w:sz w:val="20"/>
            <w:szCs w:val="20"/>
            <w:highlight w:val="cyan"/>
          </w:rPr>
          <w:t>November</w:t>
        </w:r>
      </w:ins>
      <w:ins w:id="18" w:author="User" w:date="2021-12-30T14:45:00Z">
        <w:r w:rsidR="00B73D94">
          <w:rPr>
            <w:rFonts w:ascii="Helvetica" w:hAnsi="Helvetica" w:cs="Helvetica"/>
            <w:b/>
            <w:sz w:val="20"/>
            <w:szCs w:val="20"/>
            <w:highlight w:val="cyan"/>
            <w:rPrChange w:id="19" w:author="User" w:date="2021-12-30T15:06:00Z">
              <w:rPr>
                <w:rFonts w:ascii="Helvetica" w:hAnsi="Helvetica" w:cs="Helvetica"/>
                <w:b/>
                <w:sz w:val="20"/>
                <w:szCs w:val="20"/>
                <w:highlight w:val="cyan"/>
              </w:rPr>
            </w:rPrChange>
          </w:rPr>
          <w:t xml:space="preserve"> 2019</w:t>
        </w:r>
      </w:ins>
      <w:r w:rsidR="00B82BDF">
        <w:rPr>
          <w:rFonts w:ascii="Helvetica" w:hAnsi="Helvetica" w:cs="Helvetica"/>
          <w:b/>
          <w:sz w:val="20"/>
          <w:szCs w:val="20"/>
        </w:rPr>
        <w:t xml:space="preserve"> </w:t>
      </w:r>
      <w:del w:id="20" w:author="Sajan" w:date="2019-12-17T10:42:00Z">
        <w:r w:rsidR="002C078C" w:rsidDel="000709D2">
          <w:rPr>
            <w:rFonts w:ascii="Helvetica" w:hAnsi="Helvetica" w:cs="Helvetica"/>
            <w:b/>
            <w:sz w:val="20"/>
            <w:szCs w:val="20"/>
          </w:rPr>
          <w:delText>September</w:delText>
        </w:r>
        <w:r w:rsidR="00B82BDF" w:rsidDel="000709D2">
          <w:rPr>
            <w:rFonts w:ascii="Helvetica" w:hAnsi="Helvetica" w:cs="Helvetica"/>
            <w:b/>
            <w:sz w:val="20"/>
            <w:szCs w:val="20"/>
          </w:rPr>
          <w:delText xml:space="preserve"> </w:delText>
        </w:r>
      </w:del>
      <w:ins w:id="21" w:author="Sajan" w:date="2019-12-17T10:42:00Z">
        <w:del w:id="22" w:author="User" w:date="2021-12-30T14:44:00Z">
          <w:r w:rsidR="000709D2" w:rsidDel="00114ED0">
            <w:rPr>
              <w:rFonts w:ascii="Helvetica" w:hAnsi="Helvetica" w:cs="Helvetica"/>
              <w:b/>
              <w:sz w:val="20"/>
              <w:szCs w:val="20"/>
            </w:rPr>
            <w:delText xml:space="preserve">December </w:delText>
          </w:r>
        </w:del>
      </w:ins>
      <w:del w:id="23" w:author="User" w:date="2021-12-30T14:44:00Z">
        <w:r w:rsidR="00B82BDF" w:rsidDel="00114ED0">
          <w:rPr>
            <w:rFonts w:ascii="Helvetica" w:hAnsi="Helvetica" w:cs="Helvetica"/>
            <w:b/>
            <w:sz w:val="20"/>
            <w:szCs w:val="20"/>
          </w:rPr>
          <w:delText>2019</w:delText>
        </w:r>
      </w:del>
      <w:r w:rsidR="0062229D">
        <w:rPr>
          <w:rFonts w:ascii="Helvetica" w:hAnsi="Helvetica" w:cs="Helvetica"/>
          <w:b/>
          <w:sz w:val="20"/>
          <w:szCs w:val="20"/>
        </w:rPr>
        <w:t>, By and</w:t>
      </w:r>
    </w:p>
    <w:p w14:paraId="5281C8FD" w14:textId="77777777" w:rsidR="00CB50D0" w:rsidRPr="004A13F0" w:rsidRDefault="00CB50D0">
      <w:pPr>
        <w:autoSpaceDE w:val="0"/>
        <w:autoSpaceDN w:val="0"/>
        <w:adjustRightInd w:val="0"/>
        <w:spacing w:after="0" w:line="240" w:lineRule="auto"/>
        <w:jc w:val="both"/>
        <w:rPr>
          <w:rFonts w:ascii="Helvetica" w:hAnsi="Helvetica" w:cs="Helvetica"/>
          <w:b/>
          <w:sz w:val="20"/>
          <w:szCs w:val="20"/>
        </w:rPr>
      </w:pPr>
    </w:p>
    <w:p w14:paraId="1FE3098B" w14:textId="77777777" w:rsidR="004E3DCD" w:rsidRPr="004A13F0" w:rsidRDefault="004E3DCD">
      <w:pPr>
        <w:autoSpaceDE w:val="0"/>
        <w:autoSpaceDN w:val="0"/>
        <w:adjustRightInd w:val="0"/>
        <w:spacing w:after="0" w:line="240" w:lineRule="auto"/>
        <w:jc w:val="both"/>
        <w:rPr>
          <w:rFonts w:ascii="Helvetica" w:hAnsi="Helvetica" w:cs="Helvetica"/>
          <w:b/>
          <w:sz w:val="20"/>
          <w:szCs w:val="20"/>
        </w:rPr>
      </w:pPr>
    </w:p>
    <w:p w14:paraId="63F1CE65" w14:textId="77777777" w:rsidR="004E3DCD" w:rsidRDefault="00671D3D" w:rsidP="00B029BC">
      <w:pPr>
        <w:autoSpaceDE w:val="0"/>
        <w:autoSpaceDN w:val="0"/>
        <w:adjustRightInd w:val="0"/>
        <w:spacing w:after="0" w:line="240" w:lineRule="auto"/>
        <w:jc w:val="center"/>
        <w:outlineLvl w:val="0"/>
        <w:rPr>
          <w:rFonts w:ascii="Helvetica" w:eastAsia="Times New Roman" w:hAnsi="Helvetica" w:cs="Helvetica"/>
          <w:b/>
          <w:sz w:val="20"/>
          <w:szCs w:val="20"/>
          <w:lang w:val="en-US"/>
        </w:rPr>
      </w:pPr>
      <w:r w:rsidRPr="004A13F0">
        <w:rPr>
          <w:rFonts w:ascii="Helvetica" w:eastAsia="Times New Roman" w:hAnsi="Helvetica" w:cs="Helvetica"/>
          <w:b/>
          <w:sz w:val="20"/>
          <w:szCs w:val="20"/>
          <w:lang w:val="en-US"/>
        </w:rPr>
        <w:t>BETWEEN</w:t>
      </w:r>
    </w:p>
    <w:p w14:paraId="4E87DBAC" w14:textId="77777777" w:rsidR="004E3DCD" w:rsidRDefault="004E3DCD">
      <w:pPr>
        <w:autoSpaceDE w:val="0"/>
        <w:autoSpaceDN w:val="0"/>
        <w:adjustRightInd w:val="0"/>
        <w:spacing w:after="0" w:line="240" w:lineRule="auto"/>
        <w:jc w:val="center"/>
        <w:rPr>
          <w:rFonts w:ascii="Helvetica" w:eastAsia="Times New Roman" w:hAnsi="Helvetica" w:cs="Helvetica"/>
          <w:sz w:val="20"/>
          <w:szCs w:val="20"/>
          <w:lang w:val="en-US"/>
        </w:rPr>
      </w:pPr>
    </w:p>
    <w:p w14:paraId="3E653368" w14:textId="77777777" w:rsidR="00CB50D0" w:rsidRPr="004A13F0" w:rsidRDefault="00CB50D0">
      <w:pPr>
        <w:autoSpaceDE w:val="0"/>
        <w:autoSpaceDN w:val="0"/>
        <w:adjustRightInd w:val="0"/>
        <w:spacing w:after="0" w:line="240" w:lineRule="auto"/>
        <w:jc w:val="center"/>
        <w:rPr>
          <w:rFonts w:ascii="Helvetica" w:eastAsia="Times New Roman" w:hAnsi="Helvetica" w:cs="Helvetica"/>
          <w:sz w:val="20"/>
          <w:szCs w:val="20"/>
          <w:lang w:val="en-US"/>
        </w:rPr>
      </w:pPr>
    </w:p>
    <w:p w14:paraId="4D032D4D" w14:textId="62B17B22" w:rsidR="004E3DCD" w:rsidRPr="00774048" w:rsidRDefault="00671D3D">
      <w:pPr>
        <w:autoSpaceDE w:val="0"/>
        <w:autoSpaceDN w:val="0"/>
        <w:adjustRightInd w:val="0"/>
        <w:spacing w:after="0" w:line="360" w:lineRule="auto"/>
        <w:jc w:val="both"/>
        <w:rPr>
          <w:rFonts w:ascii="Helvetica" w:hAnsi="Helvetica" w:cs="Helvetica"/>
          <w:b/>
          <w:sz w:val="20"/>
        </w:rPr>
      </w:pPr>
      <w:r w:rsidRPr="004A13F0">
        <w:rPr>
          <w:rFonts w:ascii="Helvetica" w:eastAsia="Times New Roman" w:hAnsi="Helvetica" w:cs="Helvetica"/>
          <w:b/>
          <w:sz w:val="20"/>
          <w:szCs w:val="20"/>
          <w:lang w:val="en-US"/>
        </w:rPr>
        <w:t>KOCHI METRO RAIL LIMITED (KMRL)</w:t>
      </w:r>
      <w:r w:rsidR="00267925" w:rsidRPr="004A13F0">
        <w:rPr>
          <w:rFonts w:ascii="Helvetica" w:eastAsia="Times New Roman" w:hAnsi="Helvetica" w:cs="Helvetica"/>
          <w:b/>
          <w:sz w:val="20"/>
          <w:szCs w:val="20"/>
          <w:lang w:val="en-US"/>
        </w:rPr>
        <w:t xml:space="preserve">, </w:t>
      </w:r>
      <w:r w:rsidR="00267925" w:rsidRPr="004A13F0">
        <w:rPr>
          <w:rFonts w:ascii="Helvetica" w:eastAsia="Times New Roman" w:hAnsi="Helvetica" w:cs="Helvetica"/>
          <w:sz w:val="20"/>
          <w:szCs w:val="20"/>
          <w:lang w:val="en-US"/>
        </w:rPr>
        <w:t>a company</w:t>
      </w:r>
      <w:r w:rsidRPr="004A13F0">
        <w:rPr>
          <w:rFonts w:ascii="Helvetica" w:eastAsia="Times New Roman" w:hAnsi="Helvetica" w:cs="Helvetica"/>
          <w:sz w:val="20"/>
          <w:szCs w:val="20"/>
          <w:lang w:val="en-US"/>
        </w:rPr>
        <w:t xml:space="preserve"> incorporated under the companies act 1956, having its Corporate Office at Kochi Metro Rail </w:t>
      </w:r>
      <w:r w:rsidR="006534FD" w:rsidRPr="004A13F0">
        <w:rPr>
          <w:rFonts w:ascii="Helvetica" w:eastAsia="Times New Roman" w:hAnsi="Helvetica" w:cs="Helvetica"/>
          <w:sz w:val="20"/>
          <w:szCs w:val="20"/>
          <w:lang w:val="en-US"/>
        </w:rPr>
        <w:t>Ltd,</w:t>
      </w:r>
      <w:ins w:id="24" w:author="User" w:date="2021-12-30T17:30:00Z">
        <w:r w:rsidR="007E2C0E">
          <w:rPr>
            <w:rFonts w:ascii="Helvetica" w:eastAsia="Times New Roman" w:hAnsi="Helvetica" w:cs="Helvetica"/>
            <w:sz w:val="20"/>
            <w:szCs w:val="20"/>
            <w:lang w:val="en-US"/>
          </w:rPr>
          <w:t xml:space="preserve"> </w:t>
        </w:r>
        <w:r w:rsidR="007E2C0E">
          <w:rPr>
            <w:rFonts w:ascii="Helvetica" w:eastAsia="Times New Roman" w:hAnsi="Helvetica" w:cs="Helvetica"/>
            <w:sz w:val="20"/>
            <w:szCs w:val="20"/>
            <w:lang w:val="en-US"/>
          </w:rPr>
          <w:t>4</w:t>
        </w:r>
        <w:r w:rsidR="007E2C0E" w:rsidRPr="004A13F0">
          <w:rPr>
            <w:rFonts w:ascii="Helvetica" w:eastAsia="Times New Roman" w:hAnsi="Helvetica" w:cs="Helvetica"/>
            <w:sz w:val="20"/>
            <w:szCs w:val="20"/>
            <w:lang w:val="en-US"/>
          </w:rPr>
          <w:t>th Floor</w:t>
        </w:r>
        <w:r w:rsidR="007E2C0E">
          <w:rPr>
            <w:rFonts w:ascii="Helvetica" w:eastAsia="Times New Roman" w:hAnsi="Helvetica" w:cs="Helvetica"/>
            <w:sz w:val="20"/>
            <w:szCs w:val="20"/>
            <w:lang w:val="en-US"/>
          </w:rPr>
          <w:t>, JLN Metro Station</w:t>
        </w:r>
        <w:r w:rsidR="007E2C0E" w:rsidRPr="004A13F0">
          <w:rPr>
            <w:rFonts w:ascii="Helvetica" w:eastAsia="Times New Roman" w:hAnsi="Helvetica" w:cs="Helvetica"/>
            <w:sz w:val="20"/>
            <w:szCs w:val="20"/>
            <w:lang w:val="en-US"/>
          </w:rPr>
          <w:t>,</w:t>
        </w:r>
        <w:r w:rsidR="007E2C0E">
          <w:rPr>
            <w:rFonts w:ascii="Helvetica" w:eastAsia="Times New Roman" w:hAnsi="Helvetica" w:cs="Helvetica"/>
            <w:sz w:val="20"/>
            <w:szCs w:val="20"/>
            <w:lang w:val="en-US"/>
          </w:rPr>
          <w:t xml:space="preserve"> Kaloor, Ernakulam 682017</w:t>
        </w:r>
      </w:ins>
      <w:del w:id="25" w:author="User" w:date="2021-12-30T17:30:00Z">
        <w:r w:rsidRPr="004A13F0" w:rsidDel="007E2C0E">
          <w:rPr>
            <w:rFonts w:ascii="Helvetica" w:eastAsia="Times New Roman" w:hAnsi="Helvetica" w:cs="Helvetica"/>
            <w:sz w:val="20"/>
            <w:szCs w:val="20"/>
            <w:lang w:val="en-US"/>
          </w:rPr>
          <w:delText xml:space="preserve"> 8th Floor Revenue </w:delText>
        </w:r>
        <w:r w:rsidR="006534FD" w:rsidRPr="004A13F0" w:rsidDel="007E2C0E">
          <w:rPr>
            <w:rFonts w:ascii="Helvetica" w:eastAsia="Times New Roman" w:hAnsi="Helvetica" w:cs="Helvetica"/>
            <w:sz w:val="20"/>
            <w:szCs w:val="20"/>
            <w:lang w:val="en-US"/>
          </w:rPr>
          <w:delText>Tower,</w:delText>
        </w:r>
        <w:r w:rsidRPr="004A13F0" w:rsidDel="007E2C0E">
          <w:rPr>
            <w:rFonts w:ascii="Helvetica" w:eastAsia="Times New Roman" w:hAnsi="Helvetica" w:cs="Helvetica"/>
            <w:sz w:val="20"/>
            <w:szCs w:val="20"/>
            <w:lang w:val="en-US"/>
          </w:rPr>
          <w:delText xml:space="preserve"> Park Avenue Kochi</w:delText>
        </w:r>
        <w:r w:rsidR="008B386B" w:rsidRPr="004A13F0" w:rsidDel="007E2C0E">
          <w:rPr>
            <w:rFonts w:ascii="Helvetica" w:eastAsia="Times New Roman" w:hAnsi="Helvetica" w:cs="Helvetica"/>
            <w:sz w:val="20"/>
            <w:szCs w:val="20"/>
            <w:lang w:val="en-US"/>
          </w:rPr>
          <w:delText>-682011</w:delText>
        </w:r>
      </w:del>
      <w:r w:rsidRPr="004A13F0">
        <w:rPr>
          <w:rFonts w:ascii="Helvetica" w:eastAsia="Times New Roman" w:hAnsi="Helvetica" w:cs="Helvetica"/>
          <w:sz w:val="20"/>
          <w:szCs w:val="20"/>
          <w:lang w:val="en-US"/>
        </w:rPr>
        <w:t xml:space="preserve">, </w:t>
      </w:r>
      <w:r w:rsidR="00CF3133" w:rsidRPr="004A13F0">
        <w:rPr>
          <w:rFonts w:ascii="Helvetica" w:eastAsia="Times New Roman" w:hAnsi="Helvetica" w:cs="Helvetica"/>
          <w:sz w:val="20"/>
          <w:szCs w:val="20"/>
          <w:lang w:val="en-US"/>
        </w:rPr>
        <w:t xml:space="preserve">hereinafter referred to as the </w:t>
      </w:r>
      <w:r w:rsidR="00B92F60" w:rsidRPr="00774048">
        <w:rPr>
          <w:rFonts w:ascii="Helvetica" w:eastAsia="Times New Roman" w:hAnsi="Helvetica" w:cs="Helvetica"/>
          <w:b/>
          <w:sz w:val="20"/>
          <w:szCs w:val="20"/>
          <w:lang w:val="en-US"/>
        </w:rPr>
        <w:t>“</w:t>
      </w:r>
      <w:del w:id="26" w:author="Jishu" w:date="2019-12-07T18:26:00Z">
        <w:r w:rsidRPr="004A13F0" w:rsidDel="00290B7B">
          <w:rPr>
            <w:rFonts w:ascii="Helvetica" w:eastAsia="Times New Roman" w:hAnsi="Helvetica" w:cs="Helvetica"/>
            <w:b/>
            <w:sz w:val="20"/>
            <w:szCs w:val="20"/>
            <w:lang w:val="en-US"/>
          </w:rPr>
          <w:delText>LICENSOR</w:delText>
        </w:r>
      </w:del>
      <w:ins w:id="27" w:author="Jishu" w:date="2019-12-07T18:26:00Z">
        <w:r w:rsidR="00290B7B">
          <w:rPr>
            <w:rFonts w:ascii="Helvetica" w:eastAsia="Times New Roman" w:hAnsi="Helvetica" w:cs="Helvetica"/>
            <w:b/>
            <w:sz w:val="20"/>
            <w:szCs w:val="20"/>
            <w:lang w:val="en-US"/>
          </w:rPr>
          <w:t>LICENSOR</w:t>
        </w:r>
      </w:ins>
      <w:r w:rsidR="00B92F60">
        <w:rPr>
          <w:rFonts w:ascii="Helvetica" w:eastAsia="Times New Roman" w:hAnsi="Helvetica" w:cs="Helvetica"/>
          <w:b/>
          <w:sz w:val="20"/>
          <w:szCs w:val="20"/>
          <w:lang w:val="en-US"/>
        </w:rPr>
        <w:t>”</w:t>
      </w:r>
      <w:r w:rsidRPr="004A13F0">
        <w:rPr>
          <w:rFonts w:ascii="Helvetica" w:eastAsia="Times New Roman" w:hAnsi="Helvetica" w:cs="Helvetica"/>
          <w:sz w:val="20"/>
          <w:szCs w:val="20"/>
          <w:lang w:val="en-US"/>
        </w:rPr>
        <w:t xml:space="preserve"> (which </w:t>
      </w:r>
      <w:r w:rsidR="0067442E">
        <w:rPr>
          <w:rFonts w:ascii="Helvetica" w:eastAsia="Times New Roman" w:hAnsi="Helvetica" w:cs="Helvetica"/>
          <w:sz w:val="20"/>
          <w:szCs w:val="20"/>
          <w:lang w:val="en-US"/>
        </w:rPr>
        <w:t xml:space="preserve">the </w:t>
      </w:r>
      <w:r w:rsidRPr="004A13F0">
        <w:rPr>
          <w:rFonts w:ascii="Helvetica" w:eastAsia="Times New Roman" w:hAnsi="Helvetica" w:cs="Helvetica"/>
          <w:sz w:val="20"/>
          <w:szCs w:val="20"/>
          <w:lang w:val="en-US"/>
        </w:rPr>
        <w:t xml:space="preserve">expression shall unless </w:t>
      </w:r>
      <w:r w:rsidR="0067442E">
        <w:rPr>
          <w:rFonts w:ascii="Helvetica" w:eastAsia="Times New Roman" w:hAnsi="Helvetica" w:cs="Helvetica"/>
          <w:sz w:val="20"/>
          <w:szCs w:val="20"/>
          <w:lang w:val="en-US"/>
        </w:rPr>
        <w:t xml:space="preserve">otherwise </w:t>
      </w:r>
      <w:r w:rsidRPr="004A13F0">
        <w:rPr>
          <w:rFonts w:ascii="Helvetica" w:eastAsia="Times New Roman" w:hAnsi="Helvetica" w:cs="Helvetica"/>
          <w:sz w:val="20"/>
          <w:szCs w:val="20"/>
          <w:lang w:val="en-US"/>
        </w:rPr>
        <w:t xml:space="preserve">be repugnant to the </w:t>
      </w:r>
      <w:r w:rsidR="00267925" w:rsidRPr="004A13F0">
        <w:rPr>
          <w:rFonts w:ascii="Helvetica" w:eastAsia="Times New Roman" w:hAnsi="Helvetica" w:cs="Helvetica"/>
          <w:sz w:val="20"/>
          <w:szCs w:val="20"/>
          <w:lang w:val="en-US"/>
        </w:rPr>
        <w:t>context</w:t>
      </w:r>
      <w:r w:rsidR="0067442E">
        <w:rPr>
          <w:rFonts w:ascii="Helvetica" w:eastAsia="Times New Roman" w:hAnsi="Helvetica" w:cs="Helvetica"/>
          <w:sz w:val="20"/>
          <w:szCs w:val="20"/>
          <w:lang w:val="en-US"/>
        </w:rPr>
        <w:t xml:space="preserve"> shall</w:t>
      </w:r>
      <w:r w:rsidR="00267925" w:rsidRPr="004A13F0">
        <w:rPr>
          <w:rFonts w:ascii="Helvetica" w:eastAsia="Times New Roman" w:hAnsi="Helvetica" w:cs="Helvetica"/>
          <w:sz w:val="20"/>
          <w:szCs w:val="20"/>
          <w:lang w:val="en-US"/>
        </w:rPr>
        <w:t xml:space="preserve"> </w:t>
      </w:r>
      <w:r w:rsidRPr="004A13F0">
        <w:rPr>
          <w:rFonts w:ascii="Helvetica" w:eastAsia="Times New Roman" w:hAnsi="Helvetica" w:cs="Helvetica"/>
          <w:sz w:val="20"/>
          <w:szCs w:val="20"/>
          <w:lang w:val="en-US"/>
        </w:rPr>
        <w:t>mean and include</w:t>
      </w:r>
      <w:r w:rsidR="0067442E">
        <w:rPr>
          <w:rFonts w:ascii="Helvetica" w:eastAsia="Times New Roman" w:hAnsi="Helvetica" w:cs="Helvetica"/>
          <w:sz w:val="20"/>
          <w:szCs w:val="20"/>
          <w:lang w:val="en-US"/>
        </w:rPr>
        <w:t xml:space="preserve"> all</w:t>
      </w:r>
      <w:r w:rsidRPr="004A13F0">
        <w:rPr>
          <w:rFonts w:ascii="Helvetica" w:eastAsia="Times New Roman" w:hAnsi="Helvetica" w:cs="Helvetica"/>
          <w:sz w:val="20"/>
          <w:szCs w:val="20"/>
          <w:lang w:val="en-US"/>
        </w:rPr>
        <w:t xml:space="preserve"> its successors and </w:t>
      </w:r>
      <w:r w:rsidR="0067442E">
        <w:rPr>
          <w:rFonts w:ascii="Helvetica" w:eastAsia="Times New Roman" w:hAnsi="Helvetica" w:cs="Helvetica"/>
          <w:sz w:val="20"/>
          <w:szCs w:val="20"/>
          <w:lang w:val="en-US"/>
        </w:rPr>
        <w:t xml:space="preserve">permitted </w:t>
      </w:r>
      <w:r w:rsidRPr="004A13F0">
        <w:rPr>
          <w:rFonts w:ascii="Helvetica" w:eastAsia="Times New Roman" w:hAnsi="Helvetica" w:cs="Helvetica"/>
          <w:sz w:val="20"/>
          <w:szCs w:val="20"/>
          <w:lang w:val="en-US"/>
        </w:rPr>
        <w:t xml:space="preserve">assigns) </w:t>
      </w:r>
      <w:r w:rsidR="00780935" w:rsidRPr="004A13F0">
        <w:rPr>
          <w:rFonts w:ascii="Helvetica" w:hAnsi="Helvetica" w:cs="Helvetica"/>
          <w:sz w:val="20"/>
        </w:rPr>
        <w:t xml:space="preserve">through its duly Authorised </w:t>
      </w:r>
      <w:r w:rsidR="00267925" w:rsidRPr="004A13F0">
        <w:rPr>
          <w:rFonts w:ascii="Helvetica" w:hAnsi="Helvetica" w:cs="Helvetica"/>
          <w:sz w:val="20"/>
        </w:rPr>
        <w:t xml:space="preserve">Signatory </w:t>
      </w:r>
      <w:del w:id="28" w:author="Jishu" w:date="2019-12-07T18:08:00Z">
        <w:r w:rsidR="000717EA" w:rsidRPr="00D16806" w:rsidDel="00F47472">
          <w:rPr>
            <w:rFonts w:ascii="Helvetica" w:hAnsi="Helvetica" w:cs="Helvetica"/>
            <w:b/>
            <w:sz w:val="20"/>
            <w:highlight w:val="cyan"/>
            <w:rPrChange w:id="29" w:author="User" w:date="2021-12-30T15:07:00Z">
              <w:rPr>
                <w:rFonts w:ascii="Helvetica" w:hAnsi="Helvetica" w:cs="Helvetica"/>
                <w:b/>
                <w:sz w:val="20"/>
              </w:rPr>
            </w:rPrChange>
          </w:rPr>
          <w:delText>Sri</w:delText>
        </w:r>
        <w:r w:rsidR="00302FC5" w:rsidRPr="00D16806" w:rsidDel="00F47472">
          <w:rPr>
            <w:rFonts w:ascii="Helvetica" w:hAnsi="Helvetica" w:cs="Helvetica"/>
            <w:b/>
            <w:sz w:val="20"/>
            <w:highlight w:val="cyan"/>
            <w:rPrChange w:id="30" w:author="User" w:date="2021-12-30T15:07:00Z">
              <w:rPr>
                <w:rFonts w:ascii="Helvetica" w:hAnsi="Helvetica" w:cs="Helvetica"/>
                <w:b/>
                <w:sz w:val="20"/>
              </w:rPr>
            </w:rPrChange>
          </w:rPr>
          <w:delText xml:space="preserve">. </w:delText>
        </w:r>
        <w:r w:rsidR="00F330FC" w:rsidRPr="00D16806" w:rsidDel="00F47472">
          <w:rPr>
            <w:rFonts w:ascii="Helvetica" w:hAnsi="Helvetica" w:cs="Helvetica"/>
            <w:b/>
            <w:sz w:val="20"/>
            <w:highlight w:val="cyan"/>
            <w:rPrChange w:id="31" w:author="User" w:date="2021-12-30T15:07:00Z">
              <w:rPr>
                <w:rFonts w:ascii="Helvetica" w:hAnsi="Helvetica" w:cs="Helvetica"/>
                <w:b/>
                <w:sz w:val="20"/>
              </w:rPr>
            </w:rPrChange>
          </w:rPr>
          <w:delText>Joseph Ciby</w:delText>
        </w:r>
      </w:del>
      <w:ins w:id="32" w:author="Jishu" w:date="2019-12-07T18:08:00Z">
        <w:del w:id="33" w:author="Sajan" w:date="2019-12-17T10:42:00Z">
          <w:r w:rsidR="00F47472" w:rsidRPr="00D16806" w:rsidDel="000709D2">
            <w:rPr>
              <w:rFonts w:ascii="Helvetica" w:hAnsi="Helvetica" w:cs="Helvetica"/>
              <w:b/>
              <w:sz w:val="20"/>
              <w:highlight w:val="cyan"/>
              <w:rPrChange w:id="34" w:author="User" w:date="2021-12-30T15:07:00Z">
                <w:rPr>
                  <w:rFonts w:ascii="Helvetica" w:hAnsi="Helvetica" w:cs="Helvetica"/>
                  <w:b/>
                  <w:sz w:val="20"/>
                </w:rPr>
              </w:rPrChange>
            </w:rPr>
            <w:delText>---------------------</w:delText>
          </w:r>
        </w:del>
      </w:ins>
      <w:ins w:id="35" w:author="Sajan" w:date="2019-12-17T10:42:00Z">
        <w:r w:rsidR="000709D2" w:rsidRPr="00D16806">
          <w:rPr>
            <w:rFonts w:ascii="Helvetica" w:hAnsi="Helvetica" w:cs="Helvetica"/>
            <w:b/>
            <w:sz w:val="20"/>
            <w:highlight w:val="cyan"/>
            <w:rPrChange w:id="36" w:author="User" w:date="2021-12-30T15:07:00Z">
              <w:rPr>
                <w:rFonts w:ascii="Helvetica" w:hAnsi="Helvetica" w:cs="Helvetica"/>
                <w:b/>
                <w:sz w:val="20"/>
              </w:rPr>
            </w:rPrChange>
          </w:rPr>
          <w:t xml:space="preserve">Sri. </w:t>
        </w:r>
      </w:ins>
      <w:ins w:id="37" w:author="User" w:date="2021-12-30T14:45:00Z">
        <w:r w:rsidR="008A05EA" w:rsidRPr="00D16806">
          <w:rPr>
            <w:rFonts w:ascii="Helvetica" w:hAnsi="Helvetica" w:cs="Helvetica"/>
            <w:b/>
            <w:sz w:val="20"/>
            <w:highlight w:val="cyan"/>
            <w:rPrChange w:id="38" w:author="User" w:date="2021-12-30T15:07:00Z">
              <w:rPr>
                <w:rFonts w:ascii="Helvetica" w:hAnsi="Helvetica" w:cs="Helvetica"/>
                <w:b/>
                <w:sz w:val="20"/>
              </w:rPr>
            </w:rPrChange>
          </w:rPr>
          <w:t xml:space="preserve">Binish L </w:t>
        </w:r>
      </w:ins>
      <w:ins w:id="39" w:author="User" w:date="2021-12-30T14:46:00Z">
        <w:r w:rsidR="008A05EA" w:rsidRPr="00D16806">
          <w:rPr>
            <w:rFonts w:ascii="Helvetica" w:hAnsi="Helvetica" w:cs="Helvetica"/>
            <w:b/>
            <w:sz w:val="20"/>
            <w:highlight w:val="cyan"/>
            <w:rPrChange w:id="40" w:author="User" w:date="2021-12-30T15:07:00Z">
              <w:rPr>
                <w:rFonts w:ascii="Helvetica" w:hAnsi="Helvetica" w:cs="Helvetica"/>
                <w:b/>
                <w:sz w:val="20"/>
              </w:rPr>
            </w:rPrChange>
          </w:rPr>
          <w:t>designated as Dy. General Manager(Marketing</w:t>
        </w:r>
        <w:r w:rsidR="008A05EA">
          <w:rPr>
            <w:rFonts w:ascii="Helvetica" w:hAnsi="Helvetica" w:cs="Helvetica"/>
            <w:b/>
            <w:sz w:val="20"/>
          </w:rPr>
          <w:t>)</w:t>
        </w:r>
      </w:ins>
      <w:ins w:id="41" w:author="User" w:date="2021-12-30T14:58:00Z">
        <w:r w:rsidR="00F50CC8">
          <w:rPr>
            <w:rFonts w:ascii="Helvetica" w:hAnsi="Helvetica" w:cs="Helvetica"/>
            <w:b/>
            <w:sz w:val="20"/>
          </w:rPr>
          <w:t xml:space="preserve"> </w:t>
        </w:r>
      </w:ins>
      <w:ins w:id="42" w:author="Sajan" w:date="2019-12-17T10:42:00Z">
        <w:del w:id="43" w:author="User" w:date="2021-12-30T14:45:00Z">
          <w:r w:rsidR="000709D2" w:rsidDel="008A05EA">
            <w:rPr>
              <w:rFonts w:ascii="Helvetica" w:hAnsi="Helvetica" w:cs="Helvetica"/>
              <w:b/>
              <w:sz w:val="20"/>
            </w:rPr>
            <w:delText xml:space="preserve">Joseph </w:delText>
          </w:r>
        </w:del>
      </w:ins>
      <w:ins w:id="44" w:author="Sajan" w:date="2019-12-17T10:43:00Z">
        <w:del w:id="45" w:author="User" w:date="2021-12-30T14:45:00Z">
          <w:r w:rsidR="000709D2" w:rsidDel="008A05EA">
            <w:rPr>
              <w:rFonts w:ascii="Helvetica" w:hAnsi="Helvetica" w:cs="Helvetica"/>
              <w:b/>
              <w:sz w:val="20"/>
            </w:rPr>
            <w:delText>Ciby</w:delText>
          </w:r>
        </w:del>
      </w:ins>
      <w:del w:id="46" w:author="User" w:date="2021-12-30T14:45:00Z">
        <w:r w:rsidR="00F330FC" w:rsidDel="008A05EA">
          <w:rPr>
            <w:rFonts w:ascii="Helvetica" w:hAnsi="Helvetica" w:cs="Helvetica"/>
            <w:b/>
            <w:sz w:val="20"/>
          </w:rPr>
          <w:delText xml:space="preserve"> </w:delText>
        </w:r>
        <w:r w:rsidR="00780935" w:rsidRPr="004A13F0" w:rsidDel="008A05EA">
          <w:rPr>
            <w:rFonts w:ascii="Helvetica" w:hAnsi="Helvetica" w:cs="Helvetica"/>
            <w:sz w:val="20"/>
          </w:rPr>
          <w:delText>designated as</w:delText>
        </w:r>
        <w:r w:rsidR="00F330FC" w:rsidDel="008A05EA">
          <w:rPr>
            <w:rFonts w:ascii="Helvetica" w:hAnsi="Helvetica" w:cs="Helvetica"/>
            <w:sz w:val="20"/>
          </w:rPr>
          <w:delText xml:space="preserve"> </w:delText>
        </w:r>
      </w:del>
      <w:ins w:id="47" w:author="Sajan" w:date="2019-12-17T10:43:00Z">
        <w:del w:id="48" w:author="User" w:date="2021-12-30T14:45:00Z">
          <w:r w:rsidR="000709D2" w:rsidRPr="000709D2" w:rsidDel="008A05EA">
            <w:rPr>
              <w:rFonts w:ascii="Helvetica" w:hAnsi="Helvetica" w:cs="Helvetica"/>
              <w:b/>
              <w:sz w:val="20"/>
              <w:rPrChange w:id="49" w:author="Sajan" w:date="2019-12-17T10:43:00Z">
                <w:rPr>
                  <w:rFonts w:ascii="Helvetica" w:hAnsi="Helvetica" w:cs="Helvetica"/>
                  <w:sz w:val="20"/>
                </w:rPr>
              </w:rPrChange>
            </w:rPr>
            <w:delText>Sr. Deputy General Manager- Procurement</w:delText>
          </w:r>
        </w:del>
      </w:ins>
      <w:del w:id="50" w:author="Jishu" w:date="2019-12-07T18:08:00Z">
        <w:r w:rsidR="002C078C" w:rsidRPr="000709D2" w:rsidDel="00F47472">
          <w:rPr>
            <w:rFonts w:ascii="Helvetica" w:hAnsi="Helvetica" w:cs="Helvetica"/>
            <w:b/>
            <w:sz w:val="20"/>
          </w:rPr>
          <w:delText>Sr.</w:delText>
        </w:r>
        <w:r w:rsidR="002C078C" w:rsidRPr="000709D2" w:rsidDel="00F47472">
          <w:rPr>
            <w:rFonts w:ascii="Helvetica" w:hAnsi="Helvetica" w:cs="Helvetica"/>
            <w:b/>
            <w:sz w:val="20"/>
            <w:rPrChange w:id="51" w:author="Sajan" w:date="2019-12-17T10:43:00Z">
              <w:rPr>
                <w:rFonts w:ascii="Helvetica" w:hAnsi="Helvetica" w:cs="Helvetica"/>
                <w:sz w:val="20"/>
              </w:rPr>
            </w:rPrChange>
          </w:rPr>
          <w:delText xml:space="preserve"> </w:delText>
        </w:r>
        <w:r w:rsidR="00302FC5" w:rsidRPr="000709D2" w:rsidDel="00F47472">
          <w:rPr>
            <w:rFonts w:ascii="Helvetica" w:hAnsi="Helvetica" w:cs="Helvetica"/>
            <w:b/>
            <w:sz w:val="20"/>
          </w:rPr>
          <w:delText>D</w:delText>
        </w:r>
        <w:r w:rsidR="00267925" w:rsidRPr="000709D2" w:rsidDel="00F47472">
          <w:rPr>
            <w:rFonts w:ascii="Helvetica" w:hAnsi="Helvetica" w:cs="Helvetica"/>
            <w:b/>
            <w:sz w:val="20"/>
          </w:rPr>
          <w:delText>y</w:delText>
        </w:r>
        <w:r w:rsidR="00DA6D95" w:rsidRPr="000709D2" w:rsidDel="00F47472">
          <w:rPr>
            <w:rFonts w:ascii="Helvetica" w:hAnsi="Helvetica" w:cs="Helvetica"/>
            <w:b/>
            <w:sz w:val="20"/>
          </w:rPr>
          <w:delText>.</w:delText>
        </w:r>
        <w:r w:rsidR="00D75708" w:rsidRPr="000709D2" w:rsidDel="00F47472">
          <w:rPr>
            <w:rFonts w:ascii="Helvetica" w:hAnsi="Helvetica" w:cs="Helvetica"/>
            <w:b/>
            <w:sz w:val="20"/>
          </w:rPr>
          <w:delText xml:space="preserve"> </w:delText>
        </w:r>
        <w:r w:rsidR="00302FC5" w:rsidRPr="000709D2" w:rsidDel="00F47472">
          <w:rPr>
            <w:rFonts w:ascii="Helvetica" w:hAnsi="Helvetica" w:cs="Helvetica"/>
            <w:b/>
            <w:sz w:val="20"/>
          </w:rPr>
          <w:delText>General Manager (</w:delText>
        </w:r>
        <w:r w:rsidR="00267925" w:rsidRPr="000709D2" w:rsidDel="00F47472">
          <w:rPr>
            <w:rFonts w:ascii="Helvetica" w:hAnsi="Helvetica" w:cs="Helvetica"/>
            <w:b/>
            <w:sz w:val="20"/>
          </w:rPr>
          <w:delText>P</w:delText>
        </w:r>
        <w:r w:rsidR="00DA6D95" w:rsidRPr="000709D2" w:rsidDel="00F47472">
          <w:rPr>
            <w:rFonts w:ascii="Helvetica" w:hAnsi="Helvetica" w:cs="Helvetica"/>
            <w:b/>
            <w:sz w:val="20"/>
          </w:rPr>
          <w:delText>rocurement</w:delText>
        </w:r>
        <w:r w:rsidR="00B0470C" w:rsidRPr="000709D2" w:rsidDel="00F47472">
          <w:rPr>
            <w:rFonts w:ascii="Helvetica" w:hAnsi="Helvetica" w:cs="Helvetica"/>
            <w:b/>
            <w:sz w:val="20"/>
          </w:rPr>
          <w:delText xml:space="preserve"> &amp; Marketing</w:delText>
        </w:r>
        <w:r w:rsidR="00302FC5" w:rsidRPr="000709D2" w:rsidDel="00F47472">
          <w:rPr>
            <w:rFonts w:ascii="Helvetica" w:hAnsi="Helvetica" w:cs="Helvetica"/>
            <w:b/>
            <w:sz w:val="20"/>
          </w:rPr>
          <w:delText>)</w:delText>
        </w:r>
      </w:del>
      <w:ins w:id="52" w:author="Jishu" w:date="2019-12-07T18:08:00Z">
        <w:del w:id="53" w:author="Sajan" w:date="2019-12-17T10:43:00Z">
          <w:r w:rsidR="00F47472" w:rsidRPr="000709D2" w:rsidDel="000709D2">
            <w:rPr>
              <w:rFonts w:ascii="Helvetica" w:hAnsi="Helvetica" w:cs="Helvetica"/>
              <w:b/>
              <w:sz w:val="20"/>
            </w:rPr>
            <w:delText>---------------------------------</w:delText>
          </w:r>
        </w:del>
      </w:ins>
      <w:r w:rsidR="0067442E" w:rsidRPr="000709D2">
        <w:rPr>
          <w:rFonts w:ascii="Helvetica" w:hAnsi="Helvetica" w:cs="Helvetica"/>
          <w:b/>
          <w:sz w:val="20"/>
        </w:rPr>
        <w:t xml:space="preserve"> </w:t>
      </w:r>
      <w:r w:rsidR="0067442E" w:rsidRPr="0067442E">
        <w:rPr>
          <w:rFonts w:ascii="Helvetica" w:hAnsi="Helvetica" w:cs="Helvetica"/>
          <w:sz w:val="20"/>
        </w:rPr>
        <w:t>having h</w:t>
      </w:r>
      <w:r w:rsidR="00DA6D95">
        <w:rPr>
          <w:rFonts w:ascii="Helvetica" w:hAnsi="Helvetica" w:cs="Helvetica"/>
          <w:sz w:val="20"/>
        </w:rPr>
        <w:t>is</w:t>
      </w:r>
      <w:r w:rsidR="0067442E" w:rsidRPr="0067442E">
        <w:rPr>
          <w:rFonts w:ascii="Helvetica" w:hAnsi="Helvetica" w:cs="Helvetica"/>
          <w:sz w:val="20"/>
        </w:rPr>
        <w:t xml:space="preserve"> office at</w:t>
      </w:r>
      <w:ins w:id="54" w:author="User" w:date="2021-12-30T16:55:00Z">
        <w:r w:rsidR="00B73D94">
          <w:rPr>
            <w:rFonts w:ascii="Helvetica" w:hAnsi="Helvetica" w:cs="Helvetica"/>
            <w:sz w:val="20"/>
          </w:rPr>
          <w:t xml:space="preserve"> </w:t>
        </w:r>
      </w:ins>
      <w:del w:id="55" w:author="User" w:date="2021-12-30T16:55:00Z">
        <w:r w:rsidR="0067442E" w:rsidDel="00B73D94">
          <w:rPr>
            <w:rFonts w:ascii="Helvetica" w:eastAsia="Times New Roman" w:hAnsi="Helvetica" w:cs="Helvetica"/>
            <w:sz w:val="20"/>
            <w:szCs w:val="20"/>
            <w:lang w:val="en-US"/>
          </w:rPr>
          <w:delText xml:space="preserve"> </w:delText>
        </w:r>
      </w:del>
      <w:ins w:id="56" w:author="User" w:date="2021-12-30T16:55:00Z">
        <w:r w:rsidR="00B73D94">
          <w:rPr>
            <w:rFonts w:ascii="Helvetica" w:eastAsia="Times New Roman" w:hAnsi="Helvetica" w:cs="Helvetica"/>
            <w:sz w:val="20"/>
            <w:szCs w:val="20"/>
            <w:lang w:val="en-US"/>
          </w:rPr>
          <w:t>4</w:t>
        </w:r>
      </w:ins>
      <w:del w:id="57" w:author="User" w:date="2021-12-30T16:55:00Z">
        <w:r w:rsidR="0067442E" w:rsidRPr="004A13F0" w:rsidDel="00B73D94">
          <w:rPr>
            <w:rFonts w:ascii="Helvetica" w:eastAsia="Times New Roman" w:hAnsi="Helvetica" w:cs="Helvetica"/>
            <w:sz w:val="20"/>
            <w:szCs w:val="20"/>
            <w:lang w:val="en-US"/>
          </w:rPr>
          <w:delText>8</w:delText>
        </w:r>
      </w:del>
      <w:r w:rsidR="0067442E" w:rsidRPr="004A13F0">
        <w:rPr>
          <w:rFonts w:ascii="Helvetica" w:eastAsia="Times New Roman" w:hAnsi="Helvetica" w:cs="Helvetica"/>
          <w:sz w:val="20"/>
          <w:szCs w:val="20"/>
          <w:lang w:val="en-US"/>
        </w:rPr>
        <w:t>th Floor</w:t>
      </w:r>
      <w:ins w:id="58" w:author="User" w:date="2021-12-30T16:55:00Z">
        <w:r w:rsidR="00B73D94">
          <w:rPr>
            <w:rFonts w:ascii="Helvetica" w:eastAsia="Times New Roman" w:hAnsi="Helvetica" w:cs="Helvetica"/>
            <w:sz w:val="20"/>
            <w:szCs w:val="20"/>
            <w:lang w:val="en-US"/>
          </w:rPr>
          <w:t>, JLN Metro</w:t>
        </w:r>
      </w:ins>
      <w:ins w:id="59" w:author="User" w:date="2021-12-30T16:56:00Z">
        <w:r w:rsidR="00B73D94">
          <w:rPr>
            <w:rFonts w:ascii="Helvetica" w:eastAsia="Times New Roman" w:hAnsi="Helvetica" w:cs="Helvetica"/>
            <w:sz w:val="20"/>
            <w:szCs w:val="20"/>
            <w:lang w:val="en-US"/>
          </w:rPr>
          <w:t xml:space="preserve"> </w:t>
        </w:r>
      </w:ins>
      <w:ins w:id="60" w:author="User" w:date="2021-12-30T16:55:00Z">
        <w:r w:rsidR="00B73D94">
          <w:rPr>
            <w:rFonts w:ascii="Helvetica" w:eastAsia="Times New Roman" w:hAnsi="Helvetica" w:cs="Helvetica"/>
            <w:sz w:val="20"/>
            <w:szCs w:val="20"/>
            <w:lang w:val="en-US"/>
          </w:rPr>
          <w:t>Station</w:t>
        </w:r>
      </w:ins>
      <w:del w:id="61" w:author="User" w:date="2021-12-30T16:55:00Z">
        <w:r w:rsidR="0067442E" w:rsidRPr="004A13F0" w:rsidDel="00B73D94">
          <w:rPr>
            <w:rFonts w:ascii="Helvetica" w:eastAsia="Times New Roman" w:hAnsi="Helvetica" w:cs="Helvetica"/>
            <w:sz w:val="20"/>
            <w:szCs w:val="20"/>
            <w:lang w:val="en-US"/>
          </w:rPr>
          <w:delText xml:space="preserve"> Revenue Tower</w:delText>
        </w:r>
      </w:del>
      <w:r w:rsidR="0067442E" w:rsidRPr="004A13F0">
        <w:rPr>
          <w:rFonts w:ascii="Helvetica" w:eastAsia="Times New Roman" w:hAnsi="Helvetica" w:cs="Helvetica"/>
          <w:sz w:val="20"/>
          <w:szCs w:val="20"/>
          <w:lang w:val="en-US"/>
        </w:rPr>
        <w:t>,</w:t>
      </w:r>
      <w:ins w:id="62" w:author="User" w:date="2021-12-30T16:56:00Z">
        <w:r w:rsidR="00B73D94">
          <w:rPr>
            <w:rFonts w:ascii="Helvetica" w:eastAsia="Times New Roman" w:hAnsi="Helvetica" w:cs="Helvetica"/>
            <w:sz w:val="20"/>
            <w:szCs w:val="20"/>
            <w:lang w:val="en-US"/>
          </w:rPr>
          <w:t xml:space="preserve"> </w:t>
        </w:r>
      </w:ins>
      <w:ins w:id="63" w:author="User" w:date="2021-12-30T16:55:00Z">
        <w:r w:rsidR="00B73D94">
          <w:rPr>
            <w:rFonts w:ascii="Helvetica" w:eastAsia="Times New Roman" w:hAnsi="Helvetica" w:cs="Helvetica"/>
            <w:sz w:val="20"/>
            <w:szCs w:val="20"/>
            <w:lang w:val="en-US"/>
          </w:rPr>
          <w:t xml:space="preserve">Kaloor, </w:t>
        </w:r>
      </w:ins>
      <w:ins w:id="64" w:author="User" w:date="2021-12-30T16:56:00Z">
        <w:r w:rsidR="00B73D94">
          <w:rPr>
            <w:rFonts w:ascii="Helvetica" w:eastAsia="Times New Roman" w:hAnsi="Helvetica" w:cs="Helvetica"/>
            <w:sz w:val="20"/>
            <w:szCs w:val="20"/>
            <w:lang w:val="en-US"/>
          </w:rPr>
          <w:t>Ernakulam 682017</w:t>
        </w:r>
      </w:ins>
      <w:del w:id="65" w:author="User" w:date="2021-12-30T16:56:00Z">
        <w:r w:rsidR="0067442E" w:rsidRPr="004A13F0" w:rsidDel="00B73D94">
          <w:rPr>
            <w:rFonts w:ascii="Helvetica" w:eastAsia="Times New Roman" w:hAnsi="Helvetica" w:cs="Helvetica"/>
            <w:sz w:val="20"/>
            <w:szCs w:val="20"/>
            <w:lang w:val="en-US"/>
          </w:rPr>
          <w:delText xml:space="preserve"> Park Avenue Kochi-682011</w:delText>
        </w:r>
      </w:del>
      <w:r w:rsidR="00780935" w:rsidRPr="0067442E">
        <w:rPr>
          <w:rFonts w:ascii="Helvetica" w:eastAsia="Times New Roman" w:hAnsi="Helvetica" w:cs="Helvetica"/>
          <w:sz w:val="20"/>
          <w:szCs w:val="20"/>
          <w:lang w:val="en-US"/>
        </w:rPr>
        <w:t xml:space="preserve"> </w:t>
      </w:r>
      <w:r w:rsidRPr="004A13F0">
        <w:rPr>
          <w:rFonts w:ascii="Helvetica" w:eastAsia="Times New Roman" w:hAnsi="Helvetica" w:cs="Helvetica"/>
          <w:sz w:val="20"/>
          <w:szCs w:val="20"/>
          <w:lang w:val="en-US"/>
        </w:rPr>
        <w:t>o</w:t>
      </w:r>
      <w:r w:rsidR="00780935" w:rsidRPr="004A13F0">
        <w:rPr>
          <w:rFonts w:ascii="Helvetica" w:eastAsia="Times New Roman" w:hAnsi="Helvetica" w:cs="Helvetica"/>
          <w:sz w:val="20"/>
          <w:szCs w:val="20"/>
          <w:lang w:val="en-US"/>
        </w:rPr>
        <w:t>n</w:t>
      </w:r>
      <w:r w:rsidRPr="004A13F0">
        <w:rPr>
          <w:rFonts w:ascii="Helvetica" w:eastAsia="Times New Roman" w:hAnsi="Helvetica" w:cs="Helvetica"/>
          <w:sz w:val="20"/>
          <w:szCs w:val="20"/>
          <w:lang w:val="en-US"/>
        </w:rPr>
        <w:t xml:space="preserve"> the </w:t>
      </w:r>
      <w:r w:rsidR="00EB63F2" w:rsidRPr="00774048">
        <w:rPr>
          <w:rFonts w:ascii="Helvetica" w:hAnsi="Helvetica" w:cs="Helvetica"/>
          <w:b/>
          <w:sz w:val="20"/>
        </w:rPr>
        <w:t>FIRST PART.</w:t>
      </w:r>
    </w:p>
    <w:p w14:paraId="0DEDB852" w14:textId="77777777" w:rsidR="004E3DCD" w:rsidRPr="004A13F0" w:rsidRDefault="004E3DCD">
      <w:pPr>
        <w:autoSpaceDE w:val="0"/>
        <w:autoSpaceDN w:val="0"/>
        <w:adjustRightInd w:val="0"/>
        <w:spacing w:after="0" w:line="240" w:lineRule="auto"/>
        <w:jc w:val="both"/>
        <w:rPr>
          <w:rFonts w:ascii="Helvetica" w:eastAsia="Times New Roman" w:hAnsi="Helvetica" w:cs="Helvetica"/>
          <w:sz w:val="20"/>
          <w:szCs w:val="20"/>
          <w:lang w:val="en-US"/>
        </w:rPr>
      </w:pPr>
    </w:p>
    <w:p w14:paraId="7404886F"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6CF2F5EB"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3FD13248"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5782BC03"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bookmarkStart w:id="66" w:name="_GoBack"/>
      <w:bookmarkEnd w:id="66"/>
    </w:p>
    <w:p w14:paraId="4D73A059"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67DB4754"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624C48EA"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23962C53"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54FF3114"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713ACC0E" w14:textId="77777777" w:rsidR="0058173F" w:rsidRDefault="0058173F">
      <w:pPr>
        <w:autoSpaceDE w:val="0"/>
        <w:autoSpaceDN w:val="0"/>
        <w:adjustRightInd w:val="0"/>
        <w:spacing w:after="0" w:line="240" w:lineRule="auto"/>
        <w:ind w:left="2880" w:firstLine="720"/>
        <w:jc w:val="both"/>
        <w:rPr>
          <w:rFonts w:ascii="Helvetica" w:hAnsi="Helvetica" w:cs="Helvetica"/>
          <w:sz w:val="20"/>
          <w:szCs w:val="20"/>
        </w:rPr>
      </w:pPr>
    </w:p>
    <w:p w14:paraId="5D0AA6C7"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7CAD0A50"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4317641A" w14:textId="77777777" w:rsidR="00CB50D0" w:rsidRDefault="00CB50D0">
      <w:pPr>
        <w:autoSpaceDE w:val="0"/>
        <w:autoSpaceDN w:val="0"/>
        <w:adjustRightInd w:val="0"/>
        <w:spacing w:after="0" w:line="240" w:lineRule="auto"/>
        <w:ind w:left="2880" w:firstLine="720"/>
        <w:jc w:val="both"/>
        <w:rPr>
          <w:rFonts w:ascii="Helvetica" w:hAnsi="Helvetica" w:cs="Helvetica"/>
          <w:sz w:val="20"/>
          <w:szCs w:val="20"/>
        </w:rPr>
      </w:pPr>
    </w:p>
    <w:p w14:paraId="73C4D0FE" w14:textId="77777777" w:rsidR="004E3DCD" w:rsidRPr="004A13F0" w:rsidRDefault="00671D3D" w:rsidP="00B029BC">
      <w:pPr>
        <w:autoSpaceDE w:val="0"/>
        <w:autoSpaceDN w:val="0"/>
        <w:adjustRightInd w:val="0"/>
        <w:spacing w:after="0" w:line="240" w:lineRule="auto"/>
        <w:ind w:left="2880" w:firstLine="720"/>
        <w:jc w:val="both"/>
        <w:outlineLvl w:val="0"/>
        <w:rPr>
          <w:rFonts w:ascii="Helvetica" w:hAnsi="Helvetica" w:cs="Helvetica"/>
          <w:sz w:val="20"/>
          <w:szCs w:val="20"/>
        </w:rPr>
      </w:pPr>
      <w:r w:rsidRPr="004A13F0">
        <w:rPr>
          <w:rFonts w:ascii="Helvetica" w:hAnsi="Helvetica" w:cs="Helvetica"/>
          <w:sz w:val="20"/>
          <w:szCs w:val="20"/>
        </w:rPr>
        <w:lastRenderedPageBreak/>
        <w:t>AND</w:t>
      </w:r>
    </w:p>
    <w:p w14:paraId="536BD749" w14:textId="77777777" w:rsidR="00302FC5" w:rsidRDefault="00302FC5">
      <w:pPr>
        <w:autoSpaceDE w:val="0"/>
        <w:autoSpaceDN w:val="0"/>
        <w:adjustRightInd w:val="0"/>
        <w:spacing w:after="0" w:line="240" w:lineRule="auto"/>
        <w:ind w:left="2880" w:firstLine="720"/>
        <w:jc w:val="both"/>
        <w:rPr>
          <w:rFonts w:ascii="Helvetica" w:hAnsi="Helvetica" w:cs="Helvetica"/>
          <w:sz w:val="20"/>
          <w:szCs w:val="20"/>
        </w:rPr>
      </w:pPr>
    </w:p>
    <w:p w14:paraId="25CE5B37" w14:textId="77777777" w:rsidR="00EB63F2" w:rsidRPr="004A13F0" w:rsidRDefault="00EB63F2">
      <w:pPr>
        <w:autoSpaceDE w:val="0"/>
        <w:autoSpaceDN w:val="0"/>
        <w:adjustRightInd w:val="0"/>
        <w:spacing w:after="0" w:line="240" w:lineRule="auto"/>
        <w:ind w:left="2880" w:firstLine="720"/>
        <w:jc w:val="both"/>
        <w:rPr>
          <w:rFonts w:ascii="Helvetica" w:hAnsi="Helvetica" w:cs="Helvetica"/>
          <w:sz w:val="20"/>
          <w:szCs w:val="20"/>
        </w:rPr>
      </w:pPr>
    </w:p>
    <w:p w14:paraId="70E19F92" w14:textId="329C7D21" w:rsidR="004E3DCD" w:rsidRPr="004A13F0" w:rsidRDefault="000800A8">
      <w:pPr>
        <w:pStyle w:val="BodyText"/>
        <w:spacing w:line="360" w:lineRule="auto"/>
        <w:rPr>
          <w:rFonts w:ascii="Helvetica" w:hAnsi="Helvetica" w:cs="Helvetica"/>
          <w:sz w:val="20"/>
        </w:rPr>
      </w:pPr>
      <w:r>
        <w:rPr>
          <w:rFonts w:ascii="Helvetica" w:hAnsi="Helvetica" w:cs="Helvetica"/>
          <w:b/>
          <w:sz w:val="20"/>
        </w:rPr>
        <w:t xml:space="preserve">M/s </w:t>
      </w:r>
      <w:del w:id="67" w:author="Sajan" w:date="2019-12-17T10:43:00Z">
        <w:r w:rsidR="002C078C" w:rsidDel="000709D2">
          <w:rPr>
            <w:rFonts w:ascii="Helvetica" w:hAnsi="Helvetica" w:cs="Helvetica"/>
            <w:b/>
            <w:sz w:val="20"/>
          </w:rPr>
          <w:delText xml:space="preserve">The Syndicate </w:delText>
        </w:r>
      </w:del>
      <w:r w:rsidR="002C078C">
        <w:rPr>
          <w:rFonts w:ascii="Helvetica" w:hAnsi="Helvetica" w:cs="Helvetica"/>
          <w:b/>
          <w:sz w:val="20"/>
        </w:rPr>
        <w:t>Bank</w:t>
      </w:r>
      <w:ins w:id="68" w:author="Sajan" w:date="2019-12-17T10:43:00Z">
        <w:r w:rsidR="000709D2">
          <w:rPr>
            <w:rFonts w:ascii="Helvetica" w:hAnsi="Helvetica" w:cs="Helvetica"/>
            <w:b/>
            <w:sz w:val="20"/>
          </w:rPr>
          <w:t xml:space="preserve"> of Baroda</w:t>
        </w:r>
      </w:ins>
      <w:r w:rsidR="00D3160E">
        <w:rPr>
          <w:rFonts w:ascii="Helvetica" w:hAnsi="Helvetica" w:cs="Helvetica"/>
          <w:sz w:val="20"/>
        </w:rPr>
        <w:t xml:space="preserve"> a body corporate constituted under the B</w:t>
      </w:r>
      <w:r w:rsidR="001E46CC">
        <w:rPr>
          <w:rFonts w:ascii="Helvetica" w:hAnsi="Helvetica" w:cs="Helvetica"/>
          <w:sz w:val="20"/>
        </w:rPr>
        <w:t>a</w:t>
      </w:r>
      <w:r w:rsidR="00D3160E">
        <w:rPr>
          <w:rFonts w:ascii="Helvetica" w:hAnsi="Helvetica" w:cs="Helvetica"/>
          <w:sz w:val="20"/>
        </w:rPr>
        <w:t>nking Companies (Acquisition and Transfer of Undertakings) Act 1970</w:t>
      </w:r>
      <w:r w:rsidR="006B1198">
        <w:rPr>
          <w:rFonts w:ascii="Helvetica" w:hAnsi="Helvetica" w:cs="Helvetica"/>
          <w:sz w:val="20"/>
        </w:rPr>
        <w:t xml:space="preserve">, </w:t>
      </w:r>
      <w:r w:rsidR="002C078C">
        <w:rPr>
          <w:rFonts w:ascii="Helvetica" w:hAnsi="Helvetica" w:cs="Helvetica"/>
          <w:sz w:val="20"/>
        </w:rPr>
        <w:t xml:space="preserve">having its </w:t>
      </w:r>
      <w:del w:id="69" w:author="Sajan" w:date="2019-12-17T10:44:00Z">
        <w:r w:rsidR="002C078C" w:rsidDel="000709D2">
          <w:rPr>
            <w:rFonts w:ascii="Helvetica" w:hAnsi="Helvetica" w:cs="Helvetica"/>
            <w:sz w:val="20"/>
          </w:rPr>
          <w:delText>registered</w:delText>
        </w:r>
        <w:r w:rsidR="00D3160E" w:rsidRPr="004A13F0" w:rsidDel="000709D2">
          <w:rPr>
            <w:rFonts w:ascii="Helvetica" w:hAnsi="Helvetica" w:cs="Helvetica"/>
            <w:sz w:val="20"/>
          </w:rPr>
          <w:delText xml:space="preserve"> </w:delText>
        </w:r>
      </w:del>
      <w:ins w:id="70" w:author="Sajan" w:date="2019-12-17T10:44:00Z">
        <w:r w:rsidR="000709D2">
          <w:rPr>
            <w:rFonts w:ascii="Helvetica" w:hAnsi="Helvetica" w:cs="Helvetica"/>
            <w:sz w:val="20"/>
          </w:rPr>
          <w:t xml:space="preserve">head </w:t>
        </w:r>
      </w:ins>
      <w:r w:rsidR="006B1198" w:rsidRPr="004A13F0">
        <w:rPr>
          <w:rFonts w:ascii="Helvetica" w:hAnsi="Helvetica" w:cs="Helvetica"/>
          <w:sz w:val="20"/>
        </w:rPr>
        <w:t xml:space="preserve">Office at </w:t>
      </w:r>
      <w:del w:id="71" w:author="Sajan" w:date="2019-12-17T10:44:00Z">
        <w:r w:rsidR="002C078C" w:rsidDel="000709D2">
          <w:rPr>
            <w:rFonts w:ascii="Helvetica" w:hAnsi="Helvetica" w:cs="Helvetica"/>
            <w:sz w:val="20"/>
          </w:rPr>
          <w:delText>Manipal, Karnataka</w:delText>
        </w:r>
      </w:del>
      <w:ins w:id="72" w:author="Sajan" w:date="2019-12-17T10:44:00Z">
        <w:r w:rsidR="000709D2">
          <w:rPr>
            <w:rFonts w:ascii="Helvetica" w:hAnsi="Helvetica" w:cs="Helvetica"/>
            <w:sz w:val="20"/>
          </w:rPr>
          <w:t>Alkapuri, Baroda</w:t>
        </w:r>
      </w:ins>
      <w:del w:id="73" w:author="Sajan" w:date="2019-12-17T10:44:00Z">
        <w:r w:rsidR="002C078C" w:rsidDel="000709D2">
          <w:rPr>
            <w:rFonts w:ascii="Helvetica" w:hAnsi="Helvetica" w:cs="Helvetica"/>
            <w:sz w:val="20"/>
          </w:rPr>
          <w:delText>- 576104</w:delText>
        </w:r>
      </w:del>
      <w:r w:rsidR="00D3160E">
        <w:rPr>
          <w:rFonts w:ascii="Helvetica" w:hAnsi="Helvetica" w:cs="Helvetica"/>
          <w:sz w:val="20"/>
        </w:rPr>
        <w:t xml:space="preserve"> and one of its regional offices at</w:t>
      </w:r>
      <w:ins w:id="74" w:author="User" w:date="2021-12-30T14:59:00Z">
        <w:r w:rsidR="00F50CC8">
          <w:rPr>
            <w:rFonts w:ascii="Helvetica" w:hAnsi="Helvetica" w:cs="Helvetica"/>
            <w:sz w:val="20"/>
          </w:rPr>
          <w:t xml:space="preserve"> </w:t>
        </w:r>
      </w:ins>
      <w:ins w:id="75" w:author="User" w:date="2021-12-30T15:02:00Z">
        <w:r w:rsidR="00F50CC8" w:rsidRPr="009045DE">
          <w:rPr>
            <w:rFonts w:ascii="Helvetica" w:hAnsi="Helvetica" w:cs="Helvetica"/>
            <w:sz w:val="20"/>
            <w:highlight w:val="cyan"/>
            <w:rPrChange w:id="76" w:author="User" w:date="2021-12-30T15:07:00Z">
              <w:rPr>
                <w:rFonts w:ascii="Helvetica" w:hAnsi="Helvetica" w:cs="Helvetica"/>
                <w:sz w:val="20"/>
              </w:rPr>
            </w:rPrChange>
          </w:rPr>
          <w:t xml:space="preserve">Fifth </w:t>
        </w:r>
      </w:ins>
      <w:ins w:id="77" w:author="User" w:date="2021-12-30T15:03:00Z">
        <w:r w:rsidR="00F50CC8" w:rsidRPr="009045DE">
          <w:rPr>
            <w:rFonts w:ascii="Helvetica" w:hAnsi="Helvetica" w:cs="Helvetica"/>
            <w:sz w:val="20"/>
            <w:highlight w:val="cyan"/>
            <w:rPrChange w:id="78" w:author="User" w:date="2021-12-30T15:07:00Z">
              <w:rPr>
                <w:rFonts w:ascii="Helvetica" w:hAnsi="Helvetica" w:cs="Helvetica"/>
                <w:sz w:val="20"/>
              </w:rPr>
            </w:rPrChange>
          </w:rPr>
          <w:t>floor, MG Road Metro station complex, MG road Ernakulam</w:t>
        </w:r>
      </w:ins>
      <w:del w:id="79" w:author="User" w:date="2021-12-30T14:59:00Z">
        <w:r w:rsidR="00D3160E" w:rsidRPr="009045DE" w:rsidDel="00F50CC8">
          <w:rPr>
            <w:rFonts w:ascii="Helvetica" w:hAnsi="Helvetica" w:cs="Helvetica"/>
            <w:sz w:val="20"/>
            <w:highlight w:val="cyan"/>
            <w:rPrChange w:id="80" w:author="User" w:date="2021-12-30T15:07:00Z">
              <w:rPr>
                <w:rFonts w:ascii="Helvetica" w:hAnsi="Helvetica" w:cs="Helvetica"/>
                <w:sz w:val="20"/>
              </w:rPr>
            </w:rPrChange>
          </w:rPr>
          <w:delText xml:space="preserve"> </w:delText>
        </w:r>
        <w:r w:rsidR="002C078C" w:rsidRPr="009045DE" w:rsidDel="00F50CC8">
          <w:rPr>
            <w:rFonts w:ascii="Helvetica" w:hAnsi="Helvetica" w:cs="Helvetica"/>
            <w:sz w:val="20"/>
            <w:highlight w:val="cyan"/>
            <w:rPrChange w:id="81" w:author="User" w:date="2021-12-30T15:07:00Z">
              <w:rPr>
                <w:rFonts w:ascii="Helvetica" w:hAnsi="Helvetica" w:cs="Helvetica"/>
                <w:sz w:val="20"/>
              </w:rPr>
            </w:rPrChange>
          </w:rPr>
          <w:delText>_________________________________</w:delText>
        </w:r>
      </w:del>
      <w:r w:rsidR="00912C46" w:rsidRPr="009045DE">
        <w:rPr>
          <w:rFonts w:ascii="Helvetica" w:hAnsi="Helvetica" w:cs="Helvetica"/>
          <w:sz w:val="20"/>
          <w:highlight w:val="cyan"/>
          <w:rPrChange w:id="82" w:author="User" w:date="2021-12-30T15:07:00Z">
            <w:rPr>
              <w:rFonts w:ascii="Helvetica" w:hAnsi="Helvetica" w:cs="Helvetica"/>
              <w:sz w:val="20"/>
            </w:rPr>
          </w:rPrChange>
        </w:rPr>
        <w:t>,</w:t>
      </w:r>
      <w:ins w:id="83" w:author="User" w:date="2021-12-30T15:06:00Z">
        <w:r w:rsidR="00F50CC8" w:rsidRPr="009045DE">
          <w:rPr>
            <w:rFonts w:ascii="Helvetica" w:hAnsi="Helvetica" w:cs="Helvetica"/>
            <w:sz w:val="20"/>
            <w:highlight w:val="cyan"/>
            <w:rPrChange w:id="84" w:author="User" w:date="2021-12-30T15:07:00Z">
              <w:rPr>
                <w:rFonts w:ascii="Helvetica" w:hAnsi="Helvetica" w:cs="Helvetica"/>
                <w:sz w:val="20"/>
              </w:rPr>
            </w:rPrChange>
          </w:rPr>
          <w:t>Kerala-682035</w:t>
        </w:r>
      </w:ins>
      <w:r w:rsidR="006B1198" w:rsidRPr="004A13F0">
        <w:rPr>
          <w:rFonts w:ascii="Helvetica" w:hAnsi="Helvetica" w:cs="Helvetica"/>
          <w:sz w:val="20"/>
        </w:rPr>
        <w:t xml:space="preserve"> hereinafter referred to as the </w:t>
      </w:r>
      <w:r w:rsidR="006B1198" w:rsidRPr="004A13F0">
        <w:rPr>
          <w:rFonts w:ascii="Helvetica" w:hAnsi="Helvetica" w:cs="Helvetica"/>
          <w:b/>
          <w:sz w:val="20"/>
        </w:rPr>
        <w:t>“</w:t>
      </w:r>
      <w:del w:id="85" w:author="Jishu" w:date="2019-12-07T18:25:00Z">
        <w:r w:rsidR="006B1198" w:rsidRPr="004A13F0" w:rsidDel="00290B7B">
          <w:rPr>
            <w:rFonts w:ascii="Helvetica" w:hAnsi="Helvetica" w:cs="Helvetica"/>
            <w:b/>
            <w:sz w:val="20"/>
          </w:rPr>
          <w:delText>LICENSEE</w:delText>
        </w:r>
      </w:del>
      <w:ins w:id="86" w:author="Jishu" w:date="2019-12-07T18:25:00Z">
        <w:r w:rsidR="00290B7B">
          <w:rPr>
            <w:rFonts w:ascii="Helvetica" w:hAnsi="Helvetica" w:cs="Helvetica"/>
            <w:b/>
            <w:sz w:val="20"/>
          </w:rPr>
          <w:t>LICENSEE</w:t>
        </w:r>
      </w:ins>
      <w:r w:rsidR="006B1198" w:rsidRPr="004A13F0">
        <w:rPr>
          <w:rFonts w:ascii="Helvetica" w:hAnsi="Helvetica" w:cs="Helvetica"/>
          <w:b/>
          <w:sz w:val="20"/>
        </w:rPr>
        <w:t>”</w:t>
      </w:r>
      <w:r w:rsidR="006B1198" w:rsidRPr="004A13F0">
        <w:rPr>
          <w:rFonts w:ascii="Helvetica" w:hAnsi="Helvetica" w:cs="Helvetica"/>
          <w:sz w:val="20"/>
        </w:rPr>
        <w:t xml:space="preserve"> (which </w:t>
      </w:r>
      <w:r w:rsidR="006B1198">
        <w:rPr>
          <w:rFonts w:ascii="Helvetica" w:hAnsi="Helvetica" w:cs="Helvetica"/>
          <w:sz w:val="20"/>
        </w:rPr>
        <w:t xml:space="preserve">the </w:t>
      </w:r>
      <w:r w:rsidR="006B1198" w:rsidRPr="004A13F0">
        <w:rPr>
          <w:rFonts w:ascii="Helvetica" w:hAnsi="Helvetica" w:cs="Helvetica"/>
          <w:sz w:val="20"/>
        </w:rPr>
        <w:t xml:space="preserve">expression shall unless </w:t>
      </w:r>
      <w:r w:rsidR="006B1198">
        <w:rPr>
          <w:rFonts w:ascii="Helvetica" w:hAnsi="Helvetica" w:cs="Helvetica"/>
          <w:sz w:val="20"/>
        </w:rPr>
        <w:t xml:space="preserve">otherwise </w:t>
      </w:r>
      <w:r w:rsidR="006B1198" w:rsidRPr="004A13F0">
        <w:rPr>
          <w:rFonts w:ascii="Helvetica" w:hAnsi="Helvetica" w:cs="Helvetica"/>
          <w:sz w:val="20"/>
        </w:rPr>
        <w:t>be repugnant to the context</w:t>
      </w:r>
      <w:r w:rsidR="006B1198">
        <w:rPr>
          <w:rFonts w:ascii="Helvetica" w:hAnsi="Helvetica" w:cs="Helvetica"/>
          <w:sz w:val="20"/>
        </w:rPr>
        <w:t xml:space="preserve"> shall</w:t>
      </w:r>
      <w:r w:rsidR="006B1198" w:rsidRPr="004A13F0">
        <w:rPr>
          <w:rFonts w:ascii="Helvetica" w:hAnsi="Helvetica" w:cs="Helvetica"/>
          <w:sz w:val="20"/>
        </w:rPr>
        <w:t xml:space="preserve"> mean and include</w:t>
      </w:r>
      <w:r w:rsidR="006B1198">
        <w:rPr>
          <w:rFonts w:ascii="Helvetica" w:hAnsi="Helvetica" w:cs="Helvetica"/>
          <w:sz w:val="20"/>
        </w:rPr>
        <w:t xml:space="preserve"> all</w:t>
      </w:r>
      <w:r w:rsidR="006B1198" w:rsidRPr="004A13F0">
        <w:rPr>
          <w:rFonts w:ascii="Helvetica" w:hAnsi="Helvetica" w:cs="Helvetica"/>
          <w:sz w:val="20"/>
        </w:rPr>
        <w:t xml:space="preserve"> its successors and </w:t>
      </w:r>
      <w:r w:rsidR="006B1198">
        <w:rPr>
          <w:rFonts w:ascii="Helvetica" w:hAnsi="Helvetica" w:cs="Helvetica"/>
          <w:sz w:val="20"/>
        </w:rPr>
        <w:t xml:space="preserve">permitted </w:t>
      </w:r>
      <w:r w:rsidR="006B1198" w:rsidRPr="004A13F0">
        <w:rPr>
          <w:rFonts w:ascii="Helvetica" w:hAnsi="Helvetica" w:cs="Helvetica"/>
          <w:sz w:val="20"/>
        </w:rPr>
        <w:t>assigns) through its duly Authorized Signatory</w:t>
      </w:r>
      <w:r w:rsidR="006B1198">
        <w:rPr>
          <w:rFonts w:ascii="Helvetica" w:hAnsi="Helvetica" w:cs="Helvetica"/>
          <w:sz w:val="20"/>
        </w:rPr>
        <w:t xml:space="preserve"> </w:t>
      </w:r>
      <w:r w:rsidR="00C74817" w:rsidRPr="00722E86">
        <w:rPr>
          <w:rFonts w:ascii="Helvetica" w:hAnsi="Helvetica" w:cs="Helvetica"/>
          <w:b/>
          <w:sz w:val="20"/>
          <w:highlight w:val="cyan"/>
          <w:rPrChange w:id="87" w:author="User" w:date="2021-12-30T15:10:00Z">
            <w:rPr>
              <w:rFonts w:ascii="Helvetica" w:hAnsi="Helvetica" w:cs="Helvetica"/>
              <w:b/>
              <w:sz w:val="20"/>
            </w:rPr>
          </w:rPrChange>
        </w:rPr>
        <w:t xml:space="preserve">Mr. </w:t>
      </w:r>
      <w:del w:id="88" w:author="Sajan" w:date="2019-12-17T10:45:00Z">
        <w:r w:rsidR="002C078C" w:rsidRPr="00722E86" w:rsidDel="000709D2">
          <w:rPr>
            <w:rFonts w:ascii="Helvetica" w:hAnsi="Helvetica" w:cs="Helvetica"/>
            <w:b/>
            <w:sz w:val="20"/>
            <w:highlight w:val="cyan"/>
            <w:rPrChange w:id="89" w:author="User" w:date="2021-12-30T15:10:00Z">
              <w:rPr>
                <w:rFonts w:ascii="Helvetica" w:hAnsi="Helvetica" w:cs="Helvetica"/>
                <w:b/>
                <w:sz w:val="20"/>
              </w:rPr>
            </w:rPrChange>
          </w:rPr>
          <w:delText xml:space="preserve">Satyanarayanan </w:delText>
        </w:r>
      </w:del>
      <w:ins w:id="90" w:author="User" w:date="2021-12-30T16:57:00Z">
        <w:r w:rsidR="008D3D22">
          <w:rPr>
            <w:rFonts w:ascii="Helvetica" w:hAnsi="Helvetica" w:cs="Helvetica"/>
            <w:b/>
            <w:sz w:val="20"/>
            <w:highlight w:val="cyan"/>
          </w:rPr>
          <w:t>Suresh Prabhu S</w:t>
        </w:r>
      </w:ins>
      <w:del w:id="91" w:author="Sajan" w:date="2019-12-17T10:45:00Z">
        <w:r w:rsidR="002C078C" w:rsidRPr="00722E86" w:rsidDel="000709D2">
          <w:rPr>
            <w:rFonts w:ascii="Helvetica" w:hAnsi="Helvetica" w:cs="Helvetica"/>
            <w:b/>
            <w:sz w:val="20"/>
            <w:highlight w:val="cyan"/>
            <w:rPrChange w:id="92" w:author="User" w:date="2021-12-30T15:10:00Z">
              <w:rPr>
                <w:rFonts w:ascii="Helvetica" w:hAnsi="Helvetica" w:cs="Helvetica"/>
                <w:b/>
                <w:sz w:val="20"/>
              </w:rPr>
            </w:rPrChange>
          </w:rPr>
          <w:delText>C</w:delText>
        </w:r>
      </w:del>
      <w:ins w:id="93" w:author="Sajan" w:date="2019-12-17T10:45:00Z">
        <w:del w:id="94" w:author="User" w:date="2021-12-30T15:07:00Z">
          <w:r w:rsidR="000709D2" w:rsidRPr="00722E86" w:rsidDel="0089564D">
            <w:rPr>
              <w:rFonts w:ascii="Helvetica" w:hAnsi="Helvetica" w:cs="Helvetica"/>
              <w:b/>
              <w:sz w:val="20"/>
              <w:highlight w:val="cyan"/>
              <w:rPrChange w:id="95" w:author="User" w:date="2021-12-30T15:10:00Z">
                <w:rPr>
                  <w:rFonts w:ascii="Helvetica" w:hAnsi="Helvetica" w:cs="Helvetica"/>
                  <w:b/>
                  <w:sz w:val="20"/>
                </w:rPr>
              </w:rPrChange>
            </w:rPr>
            <w:delText>_________________________</w:delText>
          </w:r>
        </w:del>
      </w:ins>
      <w:r w:rsidR="0052709B" w:rsidRPr="00722E86">
        <w:rPr>
          <w:rFonts w:ascii="Helvetica" w:hAnsi="Helvetica" w:cs="Helvetica"/>
          <w:b/>
          <w:sz w:val="20"/>
          <w:highlight w:val="cyan"/>
          <w:rPrChange w:id="96" w:author="User" w:date="2021-12-30T15:10:00Z">
            <w:rPr>
              <w:rFonts w:ascii="Helvetica" w:hAnsi="Helvetica" w:cs="Helvetica"/>
              <w:b/>
              <w:sz w:val="20"/>
            </w:rPr>
          </w:rPrChange>
        </w:rPr>
        <w:t>,</w:t>
      </w:r>
      <w:ins w:id="97" w:author="User" w:date="2021-12-30T15:08:00Z">
        <w:r w:rsidR="0089564D" w:rsidRPr="00722E86">
          <w:rPr>
            <w:rFonts w:ascii="Helvetica" w:hAnsi="Helvetica" w:cs="Helvetica"/>
            <w:b/>
            <w:sz w:val="20"/>
            <w:highlight w:val="cyan"/>
            <w:rPrChange w:id="98" w:author="User" w:date="2021-12-30T15:10:00Z">
              <w:rPr>
                <w:rFonts w:ascii="Helvetica" w:hAnsi="Helvetica" w:cs="Helvetica"/>
                <w:b/>
                <w:sz w:val="20"/>
              </w:rPr>
            </w:rPrChange>
          </w:rPr>
          <w:t xml:space="preserve"> </w:t>
        </w:r>
      </w:ins>
      <w:del w:id="99" w:author="User" w:date="2021-12-30T15:08:00Z">
        <w:r w:rsidR="009D4503" w:rsidRPr="00722E86" w:rsidDel="0089564D">
          <w:rPr>
            <w:rFonts w:ascii="Helvetica" w:hAnsi="Helvetica" w:cs="Helvetica"/>
            <w:b/>
            <w:sz w:val="20"/>
            <w:highlight w:val="cyan"/>
            <w:rPrChange w:id="100" w:author="User" w:date="2021-12-30T15:10:00Z">
              <w:rPr>
                <w:rFonts w:ascii="Helvetica" w:hAnsi="Helvetica" w:cs="Helvetica"/>
                <w:b/>
                <w:sz w:val="20"/>
              </w:rPr>
            </w:rPrChange>
          </w:rPr>
          <w:delText xml:space="preserve"> </w:delText>
        </w:r>
      </w:del>
      <w:r w:rsidR="006B1198" w:rsidRPr="00722E86">
        <w:rPr>
          <w:rFonts w:ascii="Helvetica" w:hAnsi="Helvetica" w:cs="Helvetica"/>
          <w:sz w:val="20"/>
          <w:highlight w:val="cyan"/>
          <w:rPrChange w:id="101" w:author="User" w:date="2021-12-30T15:10:00Z">
            <w:rPr>
              <w:rFonts w:ascii="Helvetica" w:hAnsi="Helvetica" w:cs="Helvetica"/>
              <w:sz w:val="20"/>
            </w:rPr>
          </w:rPrChange>
        </w:rPr>
        <w:t xml:space="preserve">designated as </w:t>
      </w:r>
      <w:del w:id="102" w:author="Sajan" w:date="2019-12-17T10:45:00Z">
        <w:r w:rsidR="002C078C" w:rsidRPr="00722E86" w:rsidDel="000709D2">
          <w:rPr>
            <w:rFonts w:ascii="Helvetica" w:hAnsi="Helvetica" w:cs="Helvetica"/>
            <w:b/>
            <w:sz w:val="20"/>
            <w:highlight w:val="cyan"/>
            <w:rPrChange w:id="103" w:author="User" w:date="2021-12-30T15:10:00Z">
              <w:rPr>
                <w:rFonts w:ascii="Helvetica" w:hAnsi="Helvetica" w:cs="Helvetica"/>
                <w:b/>
                <w:sz w:val="20"/>
              </w:rPr>
            </w:rPrChange>
          </w:rPr>
          <w:delText>R</w:delText>
        </w:r>
        <w:r w:rsidR="00B8669B" w:rsidRPr="00722E86" w:rsidDel="000709D2">
          <w:rPr>
            <w:rFonts w:ascii="Helvetica" w:hAnsi="Helvetica" w:cs="Helvetica"/>
            <w:b/>
            <w:sz w:val="20"/>
            <w:highlight w:val="cyan"/>
            <w:rPrChange w:id="104" w:author="User" w:date="2021-12-30T15:10:00Z">
              <w:rPr>
                <w:rFonts w:ascii="Helvetica" w:hAnsi="Helvetica" w:cs="Helvetica"/>
                <w:b/>
                <w:sz w:val="20"/>
              </w:rPr>
            </w:rPrChange>
          </w:rPr>
          <w:delText>e</w:delText>
        </w:r>
        <w:r w:rsidR="002C078C" w:rsidRPr="00722E86" w:rsidDel="000709D2">
          <w:rPr>
            <w:rFonts w:ascii="Helvetica" w:hAnsi="Helvetica" w:cs="Helvetica"/>
            <w:b/>
            <w:sz w:val="20"/>
            <w:highlight w:val="cyan"/>
            <w:rPrChange w:id="105" w:author="User" w:date="2021-12-30T15:10:00Z">
              <w:rPr>
                <w:rFonts w:ascii="Helvetica" w:hAnsi="Helvetica" w:cs="Helvetica"/>
                <w:b/>
                <w:sz w:val="20"/>
              </w:rPr>
            </w:rPrChange>
          </w:rPr>
          <w:delText>gional</w:delText>
        </w:r>
        <w:r w:rsidR="00065C82" w:rsidRPr="00722E86" w:rsidDel="000709D2">
          <w:rPr>
            <w:rFonts w:ascii="Helvetica" w:hAnsi="Helvetica" w:cs="Helvetica"/>
            <w:b/>
            <w:sz w:val="20"/>
            <w:highlight w:val="cyan"/>
            <w:rPrChange w:id="106" w:author="User" w:date="2021-12-30T15:10:00Z">
              <w:rPr>
                <w:rFonts w:ascii="Helvetica" w:hAnsi="Helvetica" w:cs="Helvetica"/>
                <w:b/>
                <w:sz w:val="20"/>
              </w:rPr>
            </w:rPrChange>
          </w:rPr>
          <w:delText xml:space="preserve"> Manager</w:delText>
        </w:r>
      </w:del>
      <w:ins w:id="107" w:author="User" w:date="2021-12-30T15:09:00Z">
        <w:r w:rsidR="00CD2601">
          <w:rPr>
            <w:rFonts w:ascii="Helvetica" w:hAnsi="Helvetica" w:cs="Helvetica"/>
            <w:b/>
            <w:sz w:val="20"/>
            <w:highlight w:val="cyan"/>
            <w:rPrChange w:id="108" w:author="User" w:date="2021-12-30T15:10:00Z">
              <w:rPr>
                <w:rFonts w:ascii="Helvetica" w:hAnsi="Helvetica" w:cs="Helvetica"/>
                <w:b/>
                <w:sz w:val="20"/>
                <w:highlight w:val="cyan"/>
              </w:rPr>
            </w:rPrChange>
          </w:rPr>
          <w:t xml:space="preserve">Chief Manager, </w:t>
        </w:r>
        <w:r w:rsidR="0089564D" w:rsidRPr="00722E86">
          <w:rPr>
            <w:rFonts w:ascii="Helvetica" w:hAnsi="Helvetica" w:cs="Helvetica"/>
            <w:b/>
            <w:sz w:val="20"/>
            <w:highlight w:val="cyan"/>
            <w:rPrChange w:id="109" w:author="User" w:date="2021-12-30T15:10:00Z">
              <w:rPr>
                <w:rFonts w:ascii="Helvetica" w:hAnsi="Helvetica" w:cs="Helvetica"/>
                <w:b/>
                <w:sz w:val="20"/>
              </w:rPr>
            </w:rPrChange>
          </w:rPr>
          <w:t>Power of Attorney Holder</w:t>
        </w:r>
      </w:ins>
      <w:ins w:id="110" w:author="Sajan" w:date="2019-12-17T10:45:00Z">
        <w:del w:id="111" w:author="User" w:date="2021-12-30T15:09:00Z">
          <w:r w:rsidR="000709D2" w:rsidDel="0089564D">
            <w:rPr>
              <w:rFonts w:ascii="Helvetica" w:hAnsi="Helvetica" w:cs="Helvetica"/>
              <w:b/>
              <w:sz w:val="20"/>
            </w:rPr>
            <w:delText>__________________________</w:delText>
          </w:r>
        </w:del>
      </w:ins>
      <w:r w:rsidR="00065C82">
        <w:rPr>
          <w:rFonts w:ascii="Helvetica" w:hAnsi="Helvetica" w:cs="Helvetica"/>
          <w:b/>
          <w:sz w:val="20"/>
        </w:rPr>
        <w:t xml:space="preserve"> </w:t>
      </w:r>
      <w:r w:rsidR="00671D3D" w:rsidRPr="004A13F0">
        <w:rPr>
          <w:rFonts w:ascii="Helvetica" w:hAnsi="Helvetica" w:cs="Helvetica"/>
          <w:sz w:val="20"/>
        </w:rPr>
        <w:t xml:space="preserve">, hereinafter referred to as the </w:t>
      </w:r>
      <w:r w:rsidR="00671D3D" w:rsidRPr="004A13F0">
        <w:rPr>
          <w:rFonts w:ascii="Helvetica" w:hAnsi="Helvetica" w:cs="Helvetica"/>
          <w:b/>
          <w:sz w:val="20"/>
        </w:rPr>
        <w:t>SECOND PART</w:t>
      </w:r>
      <w:r w:rsidR="00671D3D" w:rsidRPr="004A13F0">
        <w:rPr>
          <w:rFonts w:ascii="Helvetica" w:hAnsi="Helvetica" w:cs="Helvetica"/>
          <w:sz w:val="20"/>
        </w:rPr>
        <w:t>;</w:t>
      </w:r>
    </w:p>
    <w:p w14:paraId="1AB38A3E" w14:textId="77777777" w:rsidR="004E3DCD" w:rsidRPr="004A13F0" w:rsidRDefault="004E3DCD">
      <w:pPr>
        <w:pStyle w:val="BodyText"/>
        <w:spacing w:line="360" w:lineRule="auto"/>
        <w:rPr>
          <w:rFonts w:ascii="Helvetica" w:hAnsi="Helvetica" w:cs="Helvetica"/>
          <w:sz w:val="20"/>
        </w:rPr>
      </w:pPr>
    </w:p>
    <w:p w14:paraId="73FE50F5" w14:textId="77777777" w:rsidR="00CB50D0" w:rsidRDefault="00CB50D0">
      <w:pPr>
        <w:autoSpaceDE w:val="0"/>
        <w:autoSpaceDN w:val="0"/>
        <w:adjustRightInd w:val="0"/>
        <w:spacing w:after="0" w:line="360" w:lineRule="auto"/>
        <w:jc w:val="both"/>
        <w:rPr>
          <w:rFonts w:ascii="Helvetica" w:hAnsi="Helvetica" w:cs="Helvetica"/>
          <w:sz w:val="20"/>
          <w:szCs w:val="20"/>
        </w:rPr>
      </w:pPr>
    </w:p>
    <w:p w14:paraId="74CB3D12" w14:textId="28AF4DB5" w:rsidR="004E3DCD" w:rsidRPr="004A13F0" w:rsidDel="00F47472" w:rsidRDefault="00671D3D" w:rsidP="00B029BC">
      <w:pPr>
        <w:autoSpaceDE w:val="0"/>
        <w:autoSpaceDN w:val="0"/>
        <w:adjustRightInd w:val="0"/>
        <w:spacing w:after="0" w:line="360" w:lineRule="auto"/>
        <w:jc w:val="both"/>
        <w:outlineLvl w:val="0"/>
        <w:rPr>
          <w:del w:id="112" w:author="Jishu" w:date="2019-12-07T18:10:00Z"/>
          <w:rFonts w:ascii="Helvetica" w:hAnsi="Helvetica" w:cs="Helvetica"/>
          <w:sz w:val="20"/>
          <w:szCs w:val="20"/>
        </w:rPr>
      </w:pPr>
      <w:r w:rsidRPr="004A13F0">
        <w:rPr>
          <w:rFonts w:ascii="Helvetica" w:hAnsi="Helvetica" w:cs="Helvetica"/>
          <w:sz w:val="20"/>
          <w:szCs w:val="20"/>
        </w:rPr>
        <w:t>Whereas</w:t>
      </w:r>
      <w:ins w:id="113" w:author="Jishu" w:date="2019-12-07T18:10:00Z">
        <w:r w:rsidR="00F47472">
          <w:rPr>
            <w:rFonts w:ascii="Helvetica" w:hAnsi="Helvetica" w:cs="Helvetica"/>
            <w:sz w:val="20"/>
            <w:szCs w:val="20"/>
          </w:rPr>
          <w:t xml:space="preserve"> </w:t>
        </w:r>
      </w:ins>
    </w:p>
    <w:p w14:paraId="33F2BF7F" w14:textId="1F7899D2" w:rsidR="004E3DCD" w:rsidRPr="004A13F0" w:rsidRDefault="00671D3D">
      <w:pPr>
        <w:autoSpaceDE w:val="0"/>
        <w:autoSpaceDN w:val="0"/>
        <w:adjustRightInd w:val="0"/>
        <w:spacing w:after="0" w:line="360" w:lineRule="auto"/>
        <w:jc w:val="both"/>
        <w:outlineLvl w:val="0"/>
        <w:rPr>
          <w:rFonts w:ascii="Helvetica" w:hAnsi="Helvetica" w:cs="Helvetica"/>
          <w:sz w:val="20"/>
          <w:szCs w:val="20"/>
        </w:rPr>
        <w:pPrChange w:id="114" w:author="Jishu" w:date="2019-12-07T18:10:00Z">
          <w:pPr>
            <w:autoSpaceDE w:val="0"/>
            <w:autoSpaceDN w:val="0"/>
            <w:adjustRightInd w:val="0"/>
            <w:spacing w:after="0" w:line="360" w:lineRule="auto"/>
            <w:jc w:val="both"/>
          </w:pPr>
        </w:pPrChange>
      </w:pPr>
      <w:r w:rsidRPr="004A13F0">
        <w:rPr>
          <w:rFonts w:ascii="Helvetica" w:hAnsi="Helvetica" w:cs="Helvetica"/>
          <w:sz w:val="20"/>
          <w:szCs w:val="20"/>
        </w:rPr>
        <w:t xml:space="preserve">KMRL has invited </w:t>
      </w:r>
      <w:r w:rsidR="00AD5165">
        <w:rPr>
          <w:rFonts w:ascii="Helvetica" w:hAnsi="Helvetica" w:cs="Helvetica"/>
          <w:sz w:val="20"/>
          <w:szCs w:val="20"/>
        </w:rPr>
        <w:t>prospective government/PSU/quasi-</w:t>
      </w:r>
      <w:del w:id="115" w:author="User" w:date="2021-12-30T15:10:00Z">
        <w:r w:rsidR="00AD5165" w:rsidDel="00E56709">
          <w:rPr>
            <w:rFonts w:ascii="Helvetica" w:hAnsi="Helvetica" w:cs="Helvetica"/>
            <w:sz w:val="20"/>
            <w:szCs w:val="20"/>
          </w:rPr>
          <w:delText>governement</w:delText>
        </w:r>
      </w:del>
      <w:ins w:id="116" w:author="User" w:date="2021-12-30T15:10:00Z">
        <w:r w:rsidR="00E56709">
          <w:rPr>
            <w:rFonts w:ascii="Helvetica" w:hAnsi="Helvetica" w:cs="Helvetica"/>
            <w:sz w:val="20"/>
            <w:szCs w:val="20"/>
          </w:rPr>
          <w:t>government</w:t>
        </w:r>
      </w:ins>
      <w:r w:rsidR="00AD5165">
        <w:rPr>
          <w:rFonts w:ascii="Helvetica" w:hAnsi="Helvetica" w:cs="Helvetica"/>
          <w:sz w:val="20"/>
          <w:szCs w:val="20"/>
        </w:rPr>
        <w:t>, state government organisations</w:t>
      </w:r>
      <w:r w:rsidRPr="004A13F0">
        <w:rPr>
          <w:rFonts w:ascii="Helvetica" w:hAnsi="Helvetica" w:cs="Helvetica"/>
          <w:sz w:val="20"/>
          <w:szCs w:val="20"/>
        </w:rPr>
        <w:t xml:space="preserve"> for </w:t>
      </w:r>
      <w:r w:rsidR="00AD5165">
        <w:rPr>
          <w:rFonts w:ascii="Helvetica" w:hAnsi="Helvetica" w:cs="Helvetica"/>
          <w:sz w:val="20"/>
          <w:szCs w:val="20"/>
        </w:rPr>
        <w:t>c</w:t>
      </w:r>
      <w:r w:rsidR="0088264D">
        <w:rPr>
          <w:rFonts w:ascii="Helvetica" w:hAnsi="Helvetica" w:cs="Helvetica"/>
          <w:sz w:val="20"/>
          <w:szCs w:val="20"/>
        </w:rPr>
        <w:t>ommercial space</w:t>
      </w:r>
      <w:r w:rsidR="00AD5165">
        <w:rPr>
          <w:rFonts w:ascii="Helvetica" w:hAnsi="Helvetica" w:cs="Helvetica"/>
          <w:sz w:val="20"/>
          <w:szCs w:val="20"/>
        </w:rPr>
        <w:t>s</w:t>
      </w:r>
      <w:r w:rsidR="006348F3">
        <w:rPr>
          <w:rFonts w:ascii="Helvetica" w:hAnsi="Helvetica" w:cs="Helvetica"/>
          <w:sz w:val="20"/>
          <w:szCs w:val="20"/>
        </w:rPr>
        <w:t xml:space="preserve"> </w:t>
      </w:r>
      <w:r w:rsidR="0092731B" w:rsidRPr="004A13F0">
        <w:rPr>
          <w:rFonts w:ascii="Helvetica" w:hAnsi="Helvetica" w:cs="Helvetica"/>
          <w:sz w:val="20"/>
          <w:szCs w:val="20"/>
        </w:rPr>
        <w:t>a</w:t>
      </w:r>
      <w:r w:rsidRPr="004A13F0">
        <w:rPr>
          <w:rFonts w:ascii="Helvetica" w:hAnsi="Helvetica" w:cs="Helvetica"/>
          <w:sz w:val="20"/>
          <w:szCs w:val="20"/>
        </w:rPr>
        <w:t>t</w:t>
      </w:r>
      <w:r w:rsidR="006348F3">
        <w:rPr>
          <w:rFonts w:ascii="Helvetica" w:hAnsi="Helvetica" w:cs="Helvetica"/>
          <w:sz w:val="20"/>
          <w:szCs w:val="20"/>
        </w:rPr>
        <w:t xml:space="preserve"> </w:t>
      </w:r>
      <w:ins w:id="117" w:author="User" w:date="2021-12-30T16:59:00Z">
        <w:r w:rsidR="00E4596E">
          <w:rPr>
            <w:rFonts w:ascii="Helvetica" w:hAnsi="Helvetica" w:cs="Helvetica"/>
            <w:b/>
            <w:sz w:val="20"/>
            <w:szCs w:val="20"/>
            <w:highlight w:val="cyan"/>
          </w:rPr>
          <w:t>MG Road</w:t>
        </w:r>
      </w:ins>
      <w:del w:id="118" w:author="User" w:date="2021-12-30T15:21:00Z">
        <w:r w:rsidR="00AD5165" w:rsidRPr="00262B53" w:rsidDel="00F51284">
          <w:rPr>
            <w:rFonts w:ascii="Helvetica" w:hAnsi="Helvetica" w:cs="Helvetica"/>
            <w:b/>
            <w:sz w:val="20"/>
            <w:szCs w:val="20"/>
            <w:highlight w:val="cyan"/>
            <w:rPrChange w:id="119" w:author="User" w:date="2021-12-30T16:04:00Z">
              <w:rPr>
                <w:rFonts w:ascii="Helvetica" w:hAnsi="Helvetica" w:cs="Helvetica"/>
                <w:b/>
                <w:sz w:val="20"/>
                <w:szCs w:val="20"/>
              </w:rPr>
            </w:rPrChange>
          </w:rPr>
          <w:delText>MG Road</w:delText>
        </w:r>
      </w:del>
      <w:r w:rsidR="006348F3" w:rsidRPr="00262B53">
        <w:rPr>
          <w:rFonts w:ascii="Helvetica" w:hAnsi="Helvetica" w:cs="Helvetica"/>
          <w:b/>
          <w:sz w:val="20"/>
          <w:szCs w:val="20"/>
          <w:highlight w:val="cyan"/>
          <w:rPrChange w:id="120" w:author="User" w:date="2021-12-30T16:04:00Z">
            <w:rPr>
              <w:rFonts w:ascii="Helvetica" w:hAnsi="Helvetica" w:cs="Helvetica"/>
              <w:b/>
              <w:sz w:val="20"/>
              <w:szCs w:val="20"/>
            </w:rPr>
          </w:rPrChange>
        </w:rPr>
        <w:t xml:space="preserve"> </w:t>
      </w:r>
      <w:r w:rsidR="00C6763E" w:rsidRPr="00262B53">
        <w:rPr>
          <w:rFonts w:ascii="Helvetica" w:hAnsi="Helvetica" w:cs="Helvetica"/>
          <w:b/>
          <w:sz w:val="20"/>
          <w:szCs w:val="20"/>
          <w:highlight w:val="cyan"/>
          <w:rPrChange w:id="121" w:author="User" w:date="2021-12-30T16:04:00Z">
            <w:rPr>
              <w:rFonts w:ascii="Helvetica" w:hAnsi="Helvetica" w:cs="Helvetica"/>
              <w:b/>
              <w:sz w:val="20"/>
              <w:szCs w:val="20"/>
            </w:rPr>
          </w:rPrChange>
        </w:rPr>
        <w:t>Metro</w:t>
      </w:r>
      <w:r w:rsidR="00302FC5" w:rsidRPr="00262B53">
        <w:rPr>
          <w:rFonts w:ascii="Helvetica" w:hAnsi="Helvetica" w:cs="Helvetica"/>
          <w:b/>
          <w:sz w:val="20"/>
          <w:szCs w:val="20"/>
          <w:highlight w:val="cyan"/>
          <w:rPrChange w:id="122" w:author="User" w:date="2021-12-30T16:04:00Z">
            <w:rPr>
              <w:rFonts w:ascii="Helvetica" w:hAnsi="Helvetica" w:cs="Helvetica"/>
              <w:b/>
              <w:sz w:val="20"/>
              <w:szCs w:val="20"/>
            </w:rPr>
          </w:rPrChange>
        </w:rPr>
        <w:t xml:space="preserve"> Station</w:t>
      </w:r>
      <w:r w:rsidR="006348F3" w:rsidRPr="00262B53">
        <w:rPr>
          <w:rFonts w:ascii="Helvetica" w:hAnsi="Helvetica" w:cs="Helvetica"/>
          <w:sz w:val="20"/>
          <w:szCs w:val="20"/>
          <w:highlight w:val="cyan"/>
          <w:rPrChange w:id="123" w:author="User" w:date="2021-12-30T16:04:00Z">
            <w:rPr>
              <w:rFonts w:ascii="Helvetica" w:hAnsi="Helvetica" w:cs="Helvetica"/>
              <w:sz w:val="20"/>
              <w:szCs w:val="20"/>
            </w:rPr>
          </w:rPrChange>
        </w:rPr>
        <w:t xml:space="preserve"> </w:t>
      </w:r>
      <w:r w:rsidR="00B92F60" w:rsidRPr="00262B53">
        <w:rPr>
          <w:rFonts w:ascii="Helvetica" w:hAnsi="Helvetica" w:cs="Helvetica"/>
          <w:sz w:val="20"/>
          <w:szCs w:val="20"/>
          <w:highlight w:val="cyan"/>
          <w:rPrChange w:id="124" w:author="User" w:date="2021-12-30T16:04:00Z">
            <w:rPr>
              <w:rFonts w:ascii="Helvetica" w:hAnsi="Helvetica" w:cs="Helvetica"/>
              <w:sz w:val="20"/>
              <w:szCs w:val="20"/>
            </w:rPr>
          </w:rPrChange>
        </w:rPr>
        <w:t>a</w:t>
      </w:r>
      <w:r w:rsidR="00F5602C" w:rsidRPr="00262B53">
        <w:rPr>
          <w:rFonts w:ascii="Helvetica" w:hAnsi="Helvetica" w:cs="Helvetica"/>
          <w:sz w:val="20"/>
          <w:szCs w:val="20"/>
          <w:highlight w:val="cyan"/>
          <w:rPrChange w:id="125" w:author="User" w:date="2021-12-30T16:04:00Z">
            <w:rPr>
              <w:rFonts w:ascii="Helvetica" w:hAnsi="Helvetica" w:cs="Helvetica"/>
              <w:sz w:val="20"/>
              <w:szCs w:val="20"/>
            </w:rPr>
          </w:rPrChange>
        </w:rPr>
        <w:t>nd</w:t>
      </w:r>
      <w:r w:rsidR="00AB5064" w:rsidRPr="00262B53">
        <w:rPr>
          <w:rFonts w:ascii="Helvetica" w:hAnsi="Helvetica" w:cs="Helvetica"/>
          <w:sz w:val="20"/>
          <w:szCs w:val="20"/>
          <w:highlight w:val="cyan"/>
          <w:rPrChange w:id="126" w:author="User" w:date="2021-12-30T16:04:00Z">
            <w:rPr>
              <w:rFonts w:ascii="Helvetica" w:hAnsi="Helvetica" w:cs="Helvetica"/>
              <w:sz w:val="20"/>
              <w:szCs w:val="20"/>
            </w:rPr>
          </w:rPrChange>
        </w:rPr>
        <w:t xml:space="preserve"> </w:t>
      </w:r>
      <w:r w:rsidR="002C078C" w:rsidRPr="00262B53">
        <w:rPr>
          <w:rFonts w:ascii="Helvetica" w:hAnsi="Helvetica" w:cs="Helvetica"/>
          <w:b/>
          <w:sz w:val="20"/>
          <w:szCs w:val="20"/>
          <w:highlight w:val="cyan"/>
          <w:rPrChange w:id="127" w:author="User" w:date="2021-12-30T16:04:00Z">
            <w:rPr>
              <w:rFonts w:ascii="Helvetica" w:hAnsi="Helvetica" w:cs="Helvetica"/>
              <w:b/>
              <w:sz w:val="20"/>
              <w:szCs w:val="20"/>
            </w:rPr>
          </w:rPrChange>
        </w:rPr>
        <w:t>M/s.</w:t>
      </w:r>
      <w:r w:rsidR="00392E03" w:rsidRPr="00262B53">
        <w:rPr>
          <w:rFonts w:ascii="Helvetica" w:hAnsi="Helvetica" w:cs="Helvetica"/>
          <w:sz w:val="20"/>
          <w:szCs w:val="20"/>
          <w:highlight w:val="cyan"/>
          <w:rPrChange w:id="128" w:author="User" w:date="2021-12-30T16:04:00Z">
            <w:rPr>
              <w:rFonts w:ascii="Helvetica" w:hAnsi="Helvetica" w:cs="Helvetica"/>
              <w:sz w:val="20"/>
              <w:szCs w:val="20"/>
            </w:rPr>
          </w:rPrChange>
        </w:rPr>
        <w:t xml:space="preserve"> </w:t>
      </w:r>
      <w:r w:rsidR="002C078C" w:rsidRPr="00262B53">
        <w:rPr>
          <w:rFonts w:ascii="Helvetica" w:hAnsi="Helvetica" w:cs="Helvetica"/>
          <w:b/>
          <w:sz w:val="20"/>
          <w:szCs w:val="20"/>
          <w:highlight w:val="cyan"/>
          <w:rPrChange w:id="129" w:author="User" w:date="2021-12-30T16:04:00Z">
            <w:rPr>
              <w:rFonts w:ascii="Helvetica" w:hAnsi="Helvetica" w:cs="Helvetica"/>
              <w:b/>
              <w:sz w:val="20"/>
              <w:szCs w:val="20"/>
            </w:rPr>
          </w:rPrChange>
        </w:rPr>
        <w:t xml:space="preserve">The </w:t>
      </w:r>
      <w:del w:id="130" w:author="Sajan" w:date="2019-12-17T10:45:00Z">
        <w:r w:rsidR="002C078C" w:rsidRPr="00262B53" w:rsidDel="000709D2">
          <w:rPr>
            <w:rFonts w:ascii="Helvetica" w:hAnsi="Helvetica" w:cs="Helvetica"/>
            <w:b/>
            <w:sz w:val="20"/>
            <w:szCs w:val="20"/>
            <w:highlight w:val="cyan"/>
            <w:rPrChange w:id="131" w:author="User" w:date="2021-12-30T16:04:00Z">
              <w:rPr>
                <w:rFonts w:ascii="Helvetica" w:hAnsi="Helvetica" w:cs="Helvetica"/>
                <w:b/>
                <w:sz w:val="20"/>
                <w:szCs w:val="20"/>
              </w:rPr>
            </w:rPrChange>
          </w:rPr>
          <w:delText xml:space="preserve">Syndicate </w:delText>
        </w:r>
      </w:del>
      <w:r w:rsidR="002C078C" w:rsidRPr="00262B53">
        <w:rPr>
          <w:rFonts w:ascii="Helvetica" w:hAnsi="Helvetica" w:cs="Helvetica"/>
          <w:b/>
          <w:sz w:val="20"/>
          <w:szCs w:val="20"/>
          <w:highlight w:val="cyan"/>
          <w:rPrChange w:id="132" w:author="User" w:date="2021-12-30T16:04:00Z">
            <w:rPr>
              <w:rFonts w:ascii="Helvetica" w:hAnsi="Helvetica" w:cs="Helvetica"/>
              <w:b/>
              <w:sz w:val="20"/>
              <w:szCs w:val="20"/>
            </w:rPr>
          </w:rPrChange>
        </w:rPr>
        <w:t>Bank</w:t>
      </w:r>
      <w:ins w:id="133" w:author="Sajan" w:date="2019-12-17T10:45:00Z">
        <w:r w:rsidR="000709D2" w:rsidRPr="00262B53">
          <w:rPr>
            <w:rFonts w:ascii="Helvetica" w:hAnsi="Helvetica" w:cs="Helvetica"/>
            <w:b/>
            <w:sz w:val="20"/>
            <w:szCs w:val="20"/>
            <w:highlight w:val="cyan"/>
            <w:rPrChange w:id="134" w:author="User" w:date="2021-12-30T16:04:00Z">
              <w:rPr>
                <w:rFonts w:ascii="Helvetica" w:hAnsi="Helvetica" w:cs="Helvetica"/>
                <w:b/>
                <w:sz w:val="20"/>
                <w:szCs w:val="20"/>
              </w:rPr>
            </w:rPrChange>
          </w:rPr>
          <w:t xml:space="preserve"> of Baroda</w:t>
        </w:r>
      </w:ins>
      <w:r w:rsidR="002C078C">
        <w:rPr>
          <w:rFonts w:ascii="Helvetica" w:hAnsi="Helvetica" w:cs="Helvetica"/>
          <w:sz w:val="20"/>
          <w:szCs w:val="20"/>
        </w:rPr>
        <w:t xml:space="preserve"> </w:t>
      </w:r>
      <w:r w:rsidR="0092731B" w:rsidRPr="004A13F0">
        <w:rPr>
          <w:rFonts w:ascii="Helvetica" w:hAnsi="Helvetica" w:cs="Helvetica"/>
          <w:sz w:val="20"/>
          <w:szCs w:val="20"/>
        </w:rPr>
        <w:t xml:space="preserve">has </w:t>
      </w:r>
      <w:del w:id="135" w:author="Jishu" w:date="2019-12-07T18:09:00Z">
        <w:r w:rsidR="0092731B" w:rsidRPr="004A13F0" w:rsidDel="00F47472">
          <w:rPr>
            <w:rFonts w:ascii="Helvetica" w:hAnsi="Helvetica" w:cs="Helvetica"/>
            <w:sz w:val="20"/>
            <w:szCs w:val="20"/>
          </w:rPr>
          <w:delText xml:space="preserve">emerged as the </w:delText>
        </w:r>
        <w:r w:rsidR="00103327" w:rsidRPr="004A13F0" w:rsidDel="00F47472">
          <w:rPr>
            <w:rFonts w:ascii="Helvetica" w:hAnsi="Helvetica" w:cs="Helvetica"/>
            <w:sz w:val="20"/>
            <w:szCs w:val="20"/>
          </w:rPr>
          <w:delText>successful</w:delText>
        </w:r>
        <w:r w:rsidR="0092731B" w:rsidRPr="004A13F0" w:rsidDel="00F47472">
          <w:rPr>
            <w:rFonts w:ascii="Helvetica" w:hAnsi="Helvetica" w:cs="Helvetica"/>
            <w:sz w:val="20"/>
            <w:szCs w:val="20"/>
          </w:rPr>
          <w:delText xml:space="preserve"> bidder</w:delText>
        </w:r>
      </w:del>
      <w:ins w:id="136" w:author="Jishu" w:date="2019-12-07T18:09:00Z">
        <w:r w:rsidR="00F47472">
          <w:rPr>
            <w:rFonts w:ascii="Helvetica" w:hAnsi="Helvetica" w:cs="Helvetica"/>
            <w:sz w:val="20"/>
            <w:szCs w:val="20"/>
          </w:rPr>
          <w:t>offered to take on license basis, a space</w:t>
        </w:r>
      </w:ins>
      <w:r w:rsidR="0092731B" w:rsidRPr="004A13F0">
        <w:rPr>
          <w:rFonts w:ascii="Helvetica" w:hAnsi="Helvetica" w:cs="Helvetica"/>
          <w:sz w:val="20"/>
          <w:szCs w:val="20"/>
        </w:rPr>
        <w:t xml:space="preserve"> for the</w:t>
      </w:r>
      <w:ins w:id="137" w:author="Jishu" w:date="2019-12-07T18:09:00Z">
        <w:r w:rsidR="00F47472">
          <w:rPr>
            <w:rFonts w:ascii="Helvetica" w:hAnsi="Helvetica" w:cs="Helvetica"/>
            <w:sz w:val="20"/>
            <w:szCs w:val="20"/>
          </w:rPr>
          <w:t>ir</w:t>
        </w:r>
      </w:ins>
      <w:r w:rsidR="0092731B" w:rsidRPr="004A13F0">
        <w:rPr>
          <w:rFonts w:ascii="Helvetica" w:hAnsi="Helvetica" w:cs="Helvetica"/>
          <w:sz w:val="20"/>
          <w:szCs w:val="20"/>
        </w:rPr>
        <w:t xml:space="preserve"> p</w:t>
      </w:r>
      <w:r w:rsidR="009367A0">
        <w:rPr>
          <w:rFonts w:ascii="Helvetica" w:hAnsi="Helvetica" w:cs="Helvetica"/>
          <w:sz w:val="20"/>
          <w:szCs w:val="20"/>
        </w:rPr>
        <w:t>roposed office</w:t>
      </w:r>
      <w:r w:rsidR="0092731B" w:rsidRPr="004A13F0">
        <w:rPr>
          <w:rFonts w:ascii="Helvetica" w:hAnsi="Helvetica" w:cs="Helvetica"/>
          <w:sz w:val="20"/>
          <w:szCs w:val="20"/>
        </w:rPr>
        <w:t xml:space="preserve"> space</w:t>
      </w:r>
      <w:ins w:id="138" w:author="Jishu" w:date="2019-12-07T18:09:00Z">
        <w:r w:rsidR="00F47472">
          <w:rPr>
            <w:rFonts w:ascii="Helvetica" w:hAnsi="Helvetica" w:cs="Helvetica"/>
            <w:sz w:val="20"/>
            <w:szCs w:val="20"/>
          </w:rPr>
          <w:t>, and</w:t>
        </w:r>
      </w:ins>
      <w:r w:rsidR="0092731B" w:rsidRPr="004A13F0">
        <w:rPr>
          <w:rFonts w:ascii="Helvetica" w:hAnsi="Helvetica" w:cs="Helvetica"/>
          <w:sz w:val="20"/>
          <w:szCs w:val="20"/>
        </w:rPr>
        <w:t xml:space="preserve"> </w:t>
      </w:r>
      <w:del w:id="139" w:author="Jishu" w:date="2019-12-07T18:09:00Z">
        <w:r w:rsidR="0092731B" w:rsidRPr="004A13F0" w:rsidDel="00F47472">
          <w:rPr>
            <w:rFonts w:ascii="Helvetica" w:hAnsi="Helvetica" w:cs="Helvetica"/>
            <w:sz w:val="20"/>
            <w:szCs w:val="20"/>
          </w:rPr>
          <w:delText>in the said premises</w:delText>
        </w:r>
      </w:del>
    </w:p>
    <w:p w14:paraId="02A92A9B" w14:textId="77777777" w:rsidR="004E3DCD" w:rsidRPr="004A13F0" w:rsidRDefault="004E3DCD">
      <w:pPr>
        <w:autoSpaceDE w:val="0"/>
        <w:autoSpaceDN w:val="0"/>
        <w:adjustRightInd w:val="0"/>
        <w:spacing w:after="0" w:line="360" w:lineRule="auto"/>
        <w:jc w:val="both"/>
        <w:rPr>
          <w:rFonts w:ascii="Helvetica" w:hAnsi="Helvetica" w:cs="Helvetica"/>
          <w:sz w:val="20"/>
          <w:szCs w:val="20"/>
        </w:rPr>
      </w:pPr>
    </w:p>
    <w:p w14:paraId="2ED42A04" w14:textId="26801EE0" w:rsidR="004E3DCD" w:rsidRPr="004A13F0" w:rsidRDefault="00F47472">
      <w:pPr>
        <w:autoSpaceDE w:val="0"/>
        <w:autoSpaceDN w:val="0"/>
        <w:adjustRightInd w:val="0"/>
        <w:spacing w:after="0" w:line="360" w:lineRule="auto"/>
        <w:jc w:val="both"/>
        <w:rPr>
          <w:rFonts w:ascii="Helvetica" w:hAnsi="Helvetica" w:cs="Helvetica"/>
          <w:sz w:val="20"/>
          <w:szCs w:val="20"/>
        </w:rPr>
      </w:pPr>
      <w:ins w:id="140" w:author="Jishu" w:date="2019-12-07T18:10:00Z">
        <w:r>
          <w:rPr>
            <w:rFonts w:ascii="Helvetica" w:hAnsi="Helvetica" w:cs="Helvetica"/>
            <w:sz w:val="20"/>
            <w:szCs w:val="20"/>
          </w:rPr>
          <w:t xml:space="preserve">Whereas, based on the said offer, </w:t>
        </w:r>
      </w:ins>
      <w:r w:rsidR="00671D3D" w:rsidRPr="004A13F0">
        <w:rPr>
          <w:rFonts w:ascii="Helvetica" w:hAnsi="Helvetica" w:cs="Helvetica"/>
          <w:sz w:val="20"/>
          <w:szCs w:val="20"/>
        </w:rPr>
        <w:t>KMRL has agreed to provide the</w:t>
      </w:r>
      <w:r w:rsidR="00EB311B" w:rsidRPr="004A13F0">
        <w:rPr>
          <w:rFonts w:ascii="Helvetica" w:hAnsi="Helvetica" w:cs="Helvetica"/>
          <w:sz w:val="20"/>
          <w:szCs w:val="20"/>
        </w:rPr>
        <w:t xml:space="preserve"> </w:t>
      </w:r>
      <w:del w:id="141" w:author="Jishu" w:date="2019-12-07T18:25:00Z">
        <w:r w:rsidR="00EB311B" w:rsidRPr="004A13F0" w:rsidDel="00290B7B">
          <w:rPr>
            <w:rFonts w:ascii="Helvetica" w:hAnsi="Helvetica" w:cs="Helvetica"/>
            <w:sz w:val="20"/>
            <w:szCs w:val="20"/>
          </w:rPr>
          <w:delText>licensee</w:delText>
        </w:r>
      </w:del>
      <w:ins w:id="142" w:author="Jishu" w:date="2019-12-07T18:25:00Z">
        <w:r w:rsidR="00290B7B">
          <w:rPr>
            <w:rFonts w:ascii="Helvetica" w:hAnsi="Helvetica" w:cs="Helvetica"/>
            <w:sz w:val="20"/>
            <w:szCs w:val="20"/>
          </w:rPr>
          <w:t>Licensee</w:t>
        </w:r>
      </w:ins>
      <w:r w:rsidR="00671D3D" w:rsidRPr="004A13F0">
        <w:rPr>
          <w:rFonts w:ascii="Helvetica" w:hAnsi="Helvetica" w:cs="Helvetica"/>
          <w:sz w:val="20"/>
          <w:szCs w:val="20"/>
        </w:rPr>
        <w:t xml:space="preserve"> a portion of its premises measuring approximately </w:t>
      </w:r>
      <w:ins w:id="143" w:author="User" w:date="2021-12-30T15:21:00Z">
        <w:r w:rsidR="00E4596E">
          <w:rPr>
            <w:rFonts w:ascii="Helvetica" w:hAnsi="Helvetica" w:cs="Helvetica"/>
            <w:sz w:val="20"/>
            <w:szCs w:val="20"/>
            <w:highlight w:val="cyan"/>
            <w:rPrChange w:id="144" w:author="User" w:date="2021-12-30T16:04:00Z">
              <w:rPr>
                <w:rFonts w:ascii="Helvetica" w:hAnsi="Helvetica" w:cs="Helvetica"/>
                <w:sz w:val="20"/>
                <w:szCs w:val="20"/>
                <w:highlight w:val="cyan"/>
              </w:rPr>
            </w:rPrChange>
          </w:rPr>
          <w:t>3642</w:t>
        </w:r>
      </w:ins>
      <w:ins w:id="145" w:author="Sajan" w:date="2019-12-17T10:46:00Z">
        <w:del w:id="146" w:author="User" w:date="2021-12-30T15:21:00Z">
          <w:r w:rsidR="0084359E" w:rsidDel="004738CA">
            <w:rPr>
              <w:rFonts w:ascii="Helvetica" w:hAnsi="Helvetica" w:cs="Helvetica"/>
              <w:sz w:val="20"/>
              <w:szCs w:val="20"/>
            </w:rPr>
            <w:delText>3642</w:delText>
          </w:r>
        </w:del>
      </w:ins>
      <w:del w:id="147" w:author="Sajan" w:date="2019-12-17T10:46:00Z">
        <w:r w:rsidR="002C078C" w:rsidDel="000709D2">
          <w:rPr>
            <w:rFonts w:ascii="Helvetica" w:hAnsi="Helvetica" w:cs="Helvetica"/>
            <w:sz w:val="20"/>
            <w:szCs w:val="20"/>
          </w:rPr>
          <w:delText>7100</w:delText>
        </w:r>
      </w:del>
      <w:r w:rsidR="00671D3D" w:rsidRPr="004A13F0">
        <w:rPr>
          <w:rFonts w:ascii="Helvetica" w:hAnsi="Helvetica" w:cs="Helvetica"/>
          <w:sz w:val="20"/>
          <w:szCs w:val="20"/>
        </w:rPr>
        <w:t xml:space="preserve"> </w:t>
      </w:r>
      <w:r w:rsidR="00103327" w:rsidRPr="004A13F0">
        <w:rPr>
          <w:rFonts w:ascii="Helvetica" w:hAnsi="Helvetica" w:cs="Helvetica"/>
          <w:sz w:val="20"/>
          <w:szCs w:val="20"/>
        </w:rPr>
        <w:t>sq.</w:t>
      </w:r>
      <w:r w:rsidR="00AB5064" w:rsidRPr="004A13F0">
        <w:rPr>
          <w:rFonts w:ascii="Helvetica" w:hAnsi="Helvetica" w:cs="Helvetica"/>
          <w:sz w:val="20"/>
          <w:szCs w:val="20"/>
        </w:rPr>
        <w:t>ft</w:t>
      </w:r>
      <w:r w:rsidR="00046B2F">
        <w:rPr>
          <w:rFonts w:ascii="Helvetica" w:hAnsi="Helvetica" w:cs="Helvetica"/>
          <w:sz w:val="20"/>
          <w:szCs w:val="20"/>
        </w:rPr>
        <w:t xml:space="preserve"> </w:t>
      </w:r>
      <w:r w:rsidR="006348F3">
        <w:rPr>
          <w:rFonts w:ascii="Helvetica" w:hAnsi="Helvetica" w:cs="Helvetica"/>
          <w:sz w:val="20"/>
          <w:szCs w:val="20"/>
        </w:rPr>
        <w:t>c</w:t>
      </w:r>
      <w:r w:rsidR="00B92F60" w:rsidRPr="004A13F0">
        <w:rPr>
          <w:rFonts w:ascii="Helvetica" w:hAnsi="Helvetica" w:cs="Helvetica"/>
          <w:sz w:val="20"/>
          <w:szCs w:val="20"/>
        </w:rPr>
        <w:t>arpet</w:t>
      </w:r>
      <w:r w:rsidR="00671D3D" w:rsidRPr="004A13F0">
        <w:rPr>
          <w:rFonts w:ascii="Helvetica" w:hAnsi="Helvetica" w:cs="Helvetica"/>
          <w:sz w:val="20"/>
          <w:szCs w:val="20"/>
        </w:rPr>
        <w:t xml:space="preserve"> area at </w:t>
      </w:r>
      <w:r w:rsidR="00801659" w:rsidRPr="004A13F0">
        <w:rPr>
          <w:rFonts w:ascii="Helvetica" w:hAnsi="Helvetica" w:cs="Helvetica"/>
          <w:sz w:val="20"/>
          <w:szCs w:val="20"/>
        </w:rPr>
        <w:t>its</w:t>
      </w:r>
      <w:r w:rsidR="00B16639" w:rsidRPr="004A13F0">
        <w:rPr>
          <w:rFonts w:ascii="Helvetica" w:hAnsi="Helvetica" w:cs="Helvetica"/>
          <w:sz w:val="20"/>
          <w:szCs w:val="20"/>
        </w:rPr>
        <w:t xml:space="preserve"> </w:t>
      </w:r>
      <w:ins w:id="148" w:author="User" w:date="2021-12-30T17:00:00Z">
        <w:r w:rsidR="00E4596E">
          <w:rPr>
            <w:rFonts w:ascii="Helvetica" w:hAnsi="Helvetica" w:cs="Helvetica"/>
            <w:b/>
            <w:sz w:val="20"/>
            <w:szCs w:val="20"/>
            <w:highlight w:val="cyan"/>
          </w:rPr>
          <w:t>MG Road</w:t>
        </w:r>
      </w:ins>
      <w:del w:id="149" w:author="User" w:date="2021-12-30T15:21:00Z">
        <w:r w:rsidR="00AD5165" w:rsidRPr="00262B53" w:rsidDel="004738CA">
          <w:rPr>
            <w:rFonts w:ascii="Helvetica" w:hAnsi="Helvetica" w:cs="Helvetica"/>
            <w:b/>
            <w:sz w:val="20"/>
            <w:szCs w:val="20"/>
            <w:highlight w:val="cyan"/>
            <w:rPrChange w:id="150" w:author="User" w:date="2021-12-30T16:04:00Z">
              <w:rPr>
                <w:rFonts w:ascii="Helvetica" w:hAnsi="Helvetica" w:cs="Helvetica"/>
                <w:b/>
                <w:sz w:val="20"/>
                <w:szCs w:val="20"/>
              </w:rPr>
            </w:rPrChange>
          </w:rPr>
          <w:delText>MG Road</w:delText>
        </w:r>
      </w:del>
      <w:r w:rsidR="00AD5165" w:rsidRPr="00262B53">
        <w:rPr>
          <w:rFonts w:ascii="Helvetica" w:hAnsi="Helvetica" w:cs="Helvetica"/>
          <w:b/>
          <w:sz w:val="20"/>
          <w:szCs w:val="20"/>
          <w:highlight w:val="cyan"/>
          <w:rPrChange w:id="151" w:author="User" w:date="2021-12-30T16:04:00Z">
            <w:rPr>
              <w:rFonts w:ascii="Helvetica" w:hAnsi="Helvetica" w:cs="Helvetica"/>
              <w:b/>
              <w:sz w:val="20"/>
              <w:szCs w:val="20"/>
            </w:rPr>
          </w:rPrChange>
        </w:rPr>
        <w:t xml:space="preserve"> </w:t>
      </w:r>
      <w:r w:rsidR="00B16639" w:rsidRPr="00262B53">
        <w:rPr>
          <w:rFonts w:ascii="Helvetica" w:hAnsi="Helvetica" w:cs="Helvetica"/>
          <w:b/>
          <w:sz w:val="20"/>
          <w:szCs w:val="20"/>
          <w:highlight w:val="cyan"/>
          <w:rPrChange w:id="152" w:author="User" w:date="2021-12-30T16:04:00Z">
            <w:rPr>
              <w:rFonts w:ascii="Helvetica" w:hAnsi="Helvetica" w:cs="Helvetica"/>
              <w:b/>
              <w:sz w:val="20"/>
              <w:szCs w:val="20"/>
            </w:rPr>
          </w:rPrChange>
        </w:rPr>
        <w:t>Metro Station</w:t>
      </w:r>
      <w:r w:rsidR="00801659" w:rsidRPr="004A13F0">
        <w:rPr>
          <w:rFonts w:ascii="Helvetica" w:hAnsi="Helvetica" w:cs="Helvetica"/>
          <w:sz w:val="20"/>
          <w:szCs w:val="20"/>
        </w:rPr>
        <w:t xml:space="preserve"> </w:t>
      </w:r>
      <w:r w:rsidR="0088264D" w:rsidRPr="004A13F0">
        <w:rPr>
          <w:rFonts w:ascii="Helvetica" w:hAnsi="Helvetica" w:cs="Helvetica"/>
          <w:sz w:val="20"/>
          <w:szCs w:val="20"/>
        </w:rPr>
        <w:t>more fully</w:t>
      </w:r>
      <w:r w:rsidR="00AB5064" w:rsidRPr="004A13F0">
        <w:rPr>
          <w:rFonts w:ascii="Helvetica" w:hAnsi="Helvetica" w:cs="Helvetica"/>
          <w:sz w:val="20"/>
          <w:szCs w:val="20"/>
        </w:rPr>
        <w:t xml:space="preserve"> described in the </w:t>
      </w:r>
      <w:r w:rsidR="00646FAC" w:rsidRPr="004A13F0">
        <w:rPr>
          <w:rFonts w:ascii="Helvetica" w:hAnsi="Helvetica" w:cs="Helvetica"/>
          <w:sz w:val="20"/>
          <w:szCs w:val="20"/>
        </w:rPr>
        <w:t xml:space="preserve">Schedule of property </w:t>
      </w:r>
      <w:r w:rsidR="00801659" w:rsidRPr="004A13F0">
        <w:rPr>
          <w:rFonts w:ascii="Helvetica" w:hAnsi="Helvetica" w:cs="Helvetica"/>
          <w:sz w:val="20"/>
          <w:szCs w:val="20"/>
        </w:rPr>
        <w:t>(he</w:t>
      </w:r>
      <w:r w:rsidR="00AB5064" w:rsidRPr="004A13F0">
        <w:rPr>
          <w:rFonts w:ascii="Helvetica" w:hAnsi="Helvetica" w:cs="Helvetica"/>
          <w:sz w:val="20"/>
          <w:szCs w:val="20"/>
        </w:rPr>
        <w:t>reinafter referred to as “licens</w:t>
      </w:r>
      <w:r w:rsidR="00801659" w:rsidRPr="004A13F0">
        <w:rPr>
          <w:rFonts w:ascii="Helvetica" w:hAnsi="Helvetica" w:cs="Helvetica"/>
          <w:sz w:val="20"/>
          <w:szCs w:val="20"/>
        </w:rPr>
        <w:t xml:space="preserve">ed </w:t>
      </w:r>
      <w:r w:rsidR="00F5602C" w:rsidRPr="004A13F0">
        <w:rPr>
          <w:rFonts w:ascii="Helvetica" w:hAnsi="Helvetica" w:cs="Helvetica"/>
          <w:sz w:val="20"/>
          <w:szCs w:val="20"/>
        </w:rPr>
        <w:t>premises</w:t>
      </w:r>
      <w:r w:rsidR="00801659" w:rsidRPr="004A13F0">
        <w:rPr>
          <w:rFonts w:ascii="Helvetica" w:hAnsi="Helvetica" w:cs="Helvetica"/>
          <w:sz w:val="20"/>
          <w:szCs w:val="20"/>
        </w:rPr>
        <w:t xml:space="preserve">”) </w:t>
      </w:r>
      <w:r w:rsidR="00AB5064" w:rsidRPr="008F684D">
        <w:rPr>
          <w:rFonts w:ascii="Helvetica" w:hAnsi="Helvetica" w:cs="Helvetica"/>
          <w:sz w:val="20"/>
          <w:szCs w:val="20"/>
        </w:rPr>
        <w:t xml:space="preserve">to operate </w:t>
      </w:r>
      <w:r w:rsidR="00FB3332">
        <w:rPr>
          <w:rFonts w:ascii="Helvetica" w:hAnsi="Helvetica" w:cs="Helvetica"/>
          <w:sz w:val="20"/>
          <w:szCs w:val="20"/>
        </w:rPr>
        <w:t xml:space="preserve">its </w:t>
      </w:r>
      <w:ins w:id="153" w:author="Sajan" w:date="2019-12-17T10:59:00Z">
        <w:r w:rsidR="0084359E">
          <w:rPr>
            <w:rFonts w:ascii="Helvetica" w:hAnsi="Helvetica" w:cs="Helvetica"/>
            <w:sz w:val="20"/>
            <w:szCs w:val="20"/>
          </w:rPr>
          <w:t>ZIAD</w:t>
        </w:r>
      </w:ins>
      <w:ins w:id="154" w:author="Sajan" w:date="2019-12-17T10:46:00Z">
        <w:r w:rsidR="000709D2">
          <w:rPr>
            <w:rFonts w:ascii="Helvetica" w:hAnsi="Helvetica" w:cs="Helvetica"/>
            <w:sz w:val="20"/>
            <w:szCs w:val="20"/>
          </w:rPr>
          <w:t xml:space="preserve"> </w:t>
        </w:r>
      </w:ins>
      <w:del w:id="155" w:author="Sajan" w:date="2019-11-02T15:28:00Z">
        <w:r w:rsidR="00FB3332" w:rsidRPr="002C078C" w:rsidDel="00B8669B">
          <w:rPr>
            <w:rFonts w:ascii="Helvetica" w:hAnsi="Helvetica" w:cs="Helvetica"/>
            <w:sz w:val="20"/>
            <w:szCs w:val="20"/>
            <w:highlight w:val="yellow"/>
          </w:rPr>
          <w:delText>regional office</w:delText>
        </w:r>
        <w:r w:rsidR="00065C82" w:rsidRPr="002C078C" w:rsidDel="00B8669B">
          <w:rPr>
            <w:rFonts w:ascii="Helvetica" w:hAnsi="Helvetica" w:cs="Helvetica"/>
            <w:sz w:val="20"/>
            <w:szCs w:val="20"/>
            <w:highlight w:val="yellow"/>
          </w:rPr>
          <w:delText xml:space="preserve"> &amp; Specialized Mortgage Store, Ernakulam</w:delText>
        </w:r>
      </w:del>
      <w:ins w:id="156" w:author="Sajan" w:date="2019-11-02T15:28:00Z">
        <w:r w:rsidR="00B8669B">
          <w:rPr>
            <w:rFonts w:ascii="Helvetica" w:hAnsi="Helvetica" w:cs="Helvetica"/>
            <w:sz w:val="20"/>
            <w:szCs w:val="20"/>
          </w:rPr>
          <w:t>office</w:t>
        </w:r>
      </w:ins>
      <w:ins w:id="157" w:author="Sajan" w:date="2019-12-17T10:59:00Z">
        <w:r w:rsidR="0084359E">
          <w:rPr>
            <w:rFonts w:ascii="Helvetica" w:hAnsi="Helvetica" w:cs="Helvetica"/>
            <w:sz w:val="20"/>
            <w:szCs w:val="20"/>
          </w:rPr>
          <w:t xml:space="preserve"> &amp; CFS branch</w:t>
        </w:r>
      </w:ins>
      <w:r w:rsidR="00065C82">
        <w:rPr>
          <w:rFonts w:ascii="Helvetica" w:hAnsi="Helvetica" w:cs="Helvetica"/>
          <w:sz w:val="20"/>
          <w:szCs w:val="20"/>
        </w:rPr>
        <w:t xml:space="preserve"> only</w:t>
      </w:r>
      <w:r w:rsidR="00671D3D" w:rsidRPr="004A13F0">
        <w:rPr>
          <w:rFonts w:ascii="Helvetica" w:hAnsi="Helvetica" w:cs="Helvetica"/>
          <w:sz w:val="20"/>
          <w:szCs w:val="20"/>
        </w:rPr>
        <w:t>,</w:t>
      </w:r>
      <w:r w:rsidR="00F5602C" w:rsidRPr="004A13F0">
        <w:rPr>
          <w:rFonts w:ascii="Helvetica" w:hAnsi="Helvetica" w:cs="Helvetica"/>
          <w:sz w:val="20"/>
          <w:szCs w:val="20"/>
        </w:rPr>
        <w:t xml:space="preserve"> </w:t>
      </w:r>
      <w:r w:rsidR="00671D3D" w:rsidRPr="004A13F0">
        <w:rPr>
          <w:rFonts w:ascii="Helvetica" w:hAnsi="Helvetica" w:cs="Helvetica"/>
          <w:sz w:val="20"/>
          <w:szCs w:val="20"/>
        </w:rPr>
        <w:t>on the terms and conditions hereunder contained.</w:t>
      </w:r>
    </w:p>
    <w:p w14:paraId="1C5CADA8" w14:textId="77777777" w:rsidR="004E3DCD" w:rsidRPr="004A13F0" w:rsidRDefault="004E3DCD">
      <w:pPr>
        <w:autoSpaceDE w:val="0"/>
        <w:autoSpaceDN w:val="0"/>
        <w:adjustRightInd w:val="0"/>
        <w:spacing w:after="0" w:line="360" w:lineRule="auto"/>
        <w:jc w:val="both"/>
        <w:rPr>
          <w:rFonts w:ascii="Helvetica" w:hAnsi="Helvetica" w:cs="Helvetica"/>
          <w:sz w:val="20"/>
          <w:szCs w:val="20"/>
        </w:rPr>
      </w:pPr>
    </w:p>
    <w:p w14:paraId="2A7EB41D" w14:textId="77777777" w:rsidR="004E3DCD" w:rsidRPr="004A13F0" w:rsidRDefault="00671D3D">
      <w:pPr>
        <w:autoSpaceDE w:val="0"/>
        <w:autoSpaceDN w:val="0"/>
        <w:adjustRightInd w:val="0"/>
        <w:spacing w:after="0" w:line="360" w:lineRule="auto"/>
        <w:jc w:val="both"/>
        <w:rPr>
          <w:rFonts w:ascii="Helvetica" w:hAnsi="Helvetica" w:cs="Helvetica"/>
          <w:b/>
          <w:sz w:val="20"/>
          <w:szCs w:val="20"/>
        </w:rPr>
      </w:pPr>
      <w:r w:rsidRPr="004A13F0">
        <w:rPr>
          <w:rFonts w:ascii="Helvetica" w:hAnsi="Helvetica" w:cs="Helvetica"/>
          <w:b/>
          <w:sz w:val="20"/>
          <w:szCs w:val="20"/>
        </w:rPr>
        <w:t>NOW THEREFORE THIS AGREEMENT WITNESSETH AND IT IS HEREBY AGREED BY</w:t>
      </w:r>
    </w:p>
    <w:p w14:paraId="59D08B35" w14:textId="77777777" w:rsidR="004E3DCD" w:rsidRPr="004A13F0" w:rsidRDefault="00671D3D" w:rsidP="00B029BC">
      <w:pPr>
        <w:autoSpaceDE w:val="0"/>
        <w:autoSpaceDN w:val="0"/>
        <w:adjustRightInd w:val="0"/>
        <w:spacing w:after="0" w:line="360" w:lineRule="auto"/>
        <w:jc w:val="both"/>
        <w:outlineLvl w:val="0"/>
        <w:rPr>
          <w:rFonts w:ascii="Helvetica" w:hAnsi="Helvetica" w:cs="Helvetica"/>
          <w:b/>
          <w:sz w:val="20"/>
          <w:szCs w:val="20"/>
        </w:rPr>
      </w:pPr>
      <w:r w:rsidRPr="004A13F0">
        <w:rPr>
          <w:rFonts w:ascii="Helvetica" w:hAnsi="Helvetica" w:cs="Helvetica"/>
          <w:b/>
          <w:sz w:val="20"/>
          <w:szCs w:val="20"/>
        </w:rPr>
        <w:t>AND BETWEEN THE PARTIES HERETO AS FOLLOWS:</w:t>
      </w:r>
    </w:p>
    <w:p w14:paraId="307965D1" w14:textId="77777777" w:rsidR="004E3DCD" w:rsidRPr="004A13F0" w:rsidRDefault="004E3DCD">
      <w:pPr>
        <w:autoSpaceDE w:val="0"/>
        <w:autoSpaceDN w:val="0"/>
        <w:adjustRightInd w:val="0"/>
        <w:spacing w:after="0" w:line="360" w:lineRule="auto"/>
        <w:jc w:val="both"/>
        <w:rPr>
          <w:rFonts w:ascii="Helvetica" w:hAnsi="Helvetica" w:cs="Helvetica"/>
          <w:b/>
          <w:sz w:val="20"/>
          <w:szCs w:val="20"/>
        </w:rPr>
      </w:pPr>
    </w:p>
    <w:p w14:paraId="78664AE0" w14:textId="77777777" w:rsidR="009D072A" w:rsidRPr="00B73CD5" w:rsidRDefault="009D072A" w:rsidP="009D072A">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73CD5">
        <w:rPr>
          <w:rFonts w:ascii="Arial" w:hAnsi="Arial" w:cs="Helvetica"/>
          <w:sz w:val="20"/>
          <w:szCs w:val="20"/>
        </w:rPr>
        <w:t>That the several documents as mentioned below which form part of this Agreement are to be read as mutually supplementary and explanatory to one another and, unless otherwise expressly provided elsewhere in this Agreement, in the event of any conflict, discrepancy or ambiguity between them, the priority of documents shall be in the order:</w:t>
      </w:r>
    </w:p>
    <w:p w14:paraId="075359A8" w14:textId="77777777" w:rsidR="009D072A" w:rsidRPr="00B73CD5" w:rsidRDefault="009D072A" w:rsidP="009D072A">
      <w:pPr>
        <w:autoSpaceDE w:val="0"/>
        <w:autoSpaceDN w:val="0"/>
        <w:adjustRightInd w:val="0"/>
        <w:spacing w:after="0" w:line="240" w:lineRule="auto"/>
        <w:ind w:left="1560" w:hanging="284"/>
        <w:jc w:val="both"/>
        <w:rPr>
          <w:rFonts w:ascii="Arial" w:hAnsi="Arial" w:cs="Helvetica"/>
          <w:sz w:val="20"/>
          <w:szCs w:val="20"/>
        </w:rPr>
      </w:pPr>
      <w:r w:rsidRPr="00B73CD5">
        <w:rPr>
          <w:rFonts w:ascii="Arial" w:hAnsi="Arial" w:cs="Helvetica"/>
          <w:sz w:val="20"/>
          <w:szCs w:val="20"/>
        </w:rPr>
        <w:t>a) This License Agreement.</w:t>
      </w:r>
    </w:p>
    <w:p w14:paraId="23A33343" w14:textId="77777777" w:rsidR="009D072A" w:rsidRPr="00B73CD5" w:rsidRDefault="009D072A" w:rsidP="009D072A">
      <w:pPr>
        <w:autoSpaceDE w:val="0"/>
        <w:autoSpaceDN w:val="0"/>
        <w:adjustRightInd w:val="0"/>
        <w:spacing w:after="0" w:line="240" w:lineRule="auto"/>
        <w:ind w:left="1560" w:hanging="284"/>
        <w:jc w:val="both"/>
        <w:rPr>
          <w:rFonts w:ascii="Arial" w:hAnsi="Arial" w:cs="Helvetica"/>
          <w:sz w:val="20"/>
          <w:szCs w:val="20"/>
        </w:rPr>
      </w:pPr>
    </w:p>
    <w:p w14:paraId="46F251C7" w14:textId="0795118C" w:rsidR="009D072A" w:rsidRDefault="009D072A" w:rsidP="0075319A">
      <w:pPr>
        <w:autoSpaceDE w:val="0"/>
        <w:autoSpaceDN w:val="0"/>
        <w:adjustRightInd w:val="0"/>
        <w:spacing w:after="0" w:line="240" w:lineRule="auto"/>
        <w:ind w:left="1560" w:hanging="284"/>
        <w:jc w:val="both"/>
        <w:rPr>
          <w:rFonts w:ascii="Arial" w:hAnsi="Arial" w:cs="Helvetica"/>
          <w:sz w:val="20"/>
          <w:szCs w:val="20"/>
        </w:rPr>
      </w:pPr>
      <w:r w:rsidRPr="00B73CD5">
        <w:rPr>
          <w:rFonts w:ascii="Arial" w:hAnsi="Arial" w:cs="Helvetica"/>
          <w:sz w:val="20"/>
          <w:szCs w:val="20"/>
        </w:rPr>
        <w:t xml:space="preserve">b) </w:t>
      </w:r>
      <w:r w:rsidR="00AD5165">
        <w:rPr>
          <w:rFonts w:ascii="Arial" w:hAnsi="Arial" w:cs="Helvetica"/>
          <w:sz w:val="20"/>
          <w:szCs w:val="20"/>
        </w:rPr>
        <w:t>Memo</w:t>
      </w:r>
      <w:r w:rsidR="002C078C">
        <w:rPr>
          <w:rFonts w:ascii="Arial" w:hAnsi="Arial" w:cs="Helvetica"/>
          <w:sz w:val="20"/>
          <w:szCs w:val="20"/>
        </w:rPr>
        <w:t xml:space="preserve">randum of Understanding dated </w:t>
      </w:r>
      <w:ins w:id="158" w:author="Sajan" w:date="2019-12-17T10:47:00Z">
        <w:r w:rsidR="0084359E" w:rsidRPr="00262B53">
          <w:rPr>
            <w:rFonts w:ascii="Arial" w:hAnsi="Arial" w:cs="Helvetica"/>
            <w:sz w:val="20"/>
            <w:szCs w:val="20"/>
            <w:highlight w:val="cyan"/>
            <w:rPrChange w:id="159" w:author="User" w:date="2021-12-30T16:04:00Z">
              <w:rPr>
                <w:rFonts w:ascii="Arial" w:hAnsi="Arial" w:cs="Helvetica"/>
                <w:sz w:val="20"/>
                <w:szCs w:val="20"/>
              </w:rPr>
            </w:rPrChange>
          </w:rPr>
          <w:t>2</w:t>
        </w:r>
        <w:del w:id="160" w:author="User" w:date="2021-12-30T15:22:00Z">
          <w:r w:rsidR="0084359E" w:rsidRPr="00262B53" w:rsidDel="00C52B57">
            <w:rPr>
              <w:rFonts w:ascii="Arial" w:hAnsi="Arial" w:cs="Helvetica"/>
              <w:sz w:val="20"/>
              <w:szCs w:val="20"/>
              <w:highlight w:val="cyan"/>
              <w:rPrChange w:id="161" w:author="User" w:date="2021-12-30T16:04:00Z">
                <w:rPr>
                  <w:rFonts w:ascii="Arial" w:hAnsi="Arial" w:cs="Helvetica"/>
                  <w:sz w:val="20"/>
                  <w:szCs w:val="20"/>
                </w:rPr>
              </w:rPrChange>
            </w:rPr>
            <w:delText>6.11</w:delText>
          </w:r>
          <w:r w:rsidR="000709D2" w:rsidRPr="00262B53" w:rsidDel="00C52B57">
            <w:rPr>
              <w:rFonts w:ascii="Arial" w:hAnsi="Arial" w:cs="Helvetica"/>
              <w:sz w:val="20"/>
              <w:szCs w:val="20"/>
              <w:highlight w:val="cyan"/>
              <w:rPrChange w:id="162" w:author="User" w:date="2021-12-30T16:04:00Z">
                <w:rPr>
                  <w:rFonts w:ascii="Arial" w:hAnsi="Arial" w:cs="Helvetica"/>
                  <w:sz w:val="20"/>
                  <w:szCs w:val="20"/>
                </w:rPr>
              </w:rPrChange>
            </w:rPr>
            <w:delText>.2019</w:delText>
          </w:r>
        </w:del>
      </w:ins>
      <w:del w:id="163" w:author="Sajan" w:date="2019-12-17T10:47:00Z">
        <w:r w:rsidR="002C078C" w:rsidRPr="00262B53" w:rsidDel="000709D2">
          <w:rPr>
            <w:rFonts w:ascii="Arial" w:hAnsi="Arial" w:cs="Helvetica"/>
            <w:sz w:val="20"/>
            <w:szCs w:val="20"/>
            <w:highlight w:val="cyan"/>
            <w:rPrChange w:id="164" w:author="User" w:date="2021-12-30T16:04:00Z">
              <w:rPr>
                <w:rFonts w:ascii="Arial" w:hAnsi="Arial" w:cs="Helvetica"/>
                <w:sz w:val="20"/>
                <w:szCs w:val="20"/>
              </w:rPr>
            </w:rPrChange>
          </w:rPr>
          <w:delText>18</w:delText>
        </w:r>
        <w:r w:rsidR="00AD5165" w:rsidRPr="00262B53" w:rsidDel="000709D2">
          <w:rPr>
            <w:rFonts w:ascii="Arial" w:hAnsi="Arial" w:cs="Helvetica"/>
            <w:sz w:val="20"/>
            <w:szCs w:val="20"/>
            <w:highlight w:val="cyan"/>
            <w:rPrChange w:id="165" w:author="User" w:date="2021-12-30T16:04:00Z">
              <w:rPr>
                <w:rFonts w:ascii="Arial" w:hAnsi="Arial" w:cs="Helvetica"/>
                <w:sz w:val="20"/>
                <w:szCs w:val="20"/>
              </w:rPr>
            </w:rPrChange>
          </w:rPr>
          <w:delText>.05.201</w:delText>
        </w:r>
      </w:del>
      <w:ins w:id="166" w:author="User" w:date="2021-12-30T17:00:00Z">
        <w:r w:rsidR="009164BC">
          <w:rPr>
            <w:rFonts w:ascii="Arial" w:hAnsi="Arial" w:cs="Helvetica"/>
            <w:sz w:val="20"/>
            <w:szCs w:val="20"/>
            <w:highlight w:val="cyan"/>
          </w:rPr>
          <w:t>6.11.20</w:t>
        </w:r>
      </w:ins>
      <w:ins w:id="167" w:author="User" w:date="2021-12-30T17:01:00Z">
        <w:r w:rsidR="009164BC">
          <w:rPr>
            <w:rFonts w:ascii="Arial" w:hAnsi="Arial" w:cs="Helvetica"/>
            <w:sz w:val="20"/>
            <w:szCs w:val="20"/>
            <w:highlight w:val="cyan"/>
          </w:rPr>
          <w:t>19</w:t>
        </w:r>
      </w:ins>
      <w:del w:id="168" w:author="Sajan" w:date="2019-12-17T10:47:00Z">
        <w:r w:rsidR="00AD5165" w:rsidRPr="00262B53" w:rsidDel="000709D2">
          <w:rPr>
            <w:rFonts w:ascii="Arial" w:hAnsi="Arial" w:cs="Helvetica"/>
            <w:sz w:val="20"/>
            <w:szCs w:val="20"/>
            <w:highlight w:val="cyan"/>
            <w:rPrChange w:id="169" w:author="User" w:date="2021-12-30T16:04:00Z">
              <w:rPr>
                <w:rFonts w:ascii="Arial" w:hAnsi="Arial" w:cs="Helvetica"/>
                <w:sz w:val="20"/>
                <w:szCs w:val="20"/>
              </w:rPr>
            </w:rPrChange>
          </w:rPr>
          <w:delText>8</w:delText>
        </w:r>
      </w:del>
      <w:del w:id="170" w:author="User" w:date="2021-12-30T17:00:00Z">
        <w:r w:rsidRPr="00262B53" w:rsidDel="009164BC">
          <w:rPr>
            <w:rFonts w:ascii="Arial" w:hAnsi="Arial" w:cs="Helvetica"/>
            <w:sz w:val="20"/>
            <w:szCs w:val="20"/>
            <w:highlight w:val="cyan"/>
            <w:rPrChange w:id="171" w:author="User" w:date="2021-12-30T16:04:00Z">
              <w:rPr>
                <w:rFonts w:ascii="Arial" w:hAnsi="Arial" w:cs="Helvetica"/>
                <w:sz w:val="20"/>
                <w:szCs w:val="20"/>
              </w:rPr>
            </w:rPrChange>
          </w:rPr>
          <w:delText>.</w:delText>
        </w:r>
      </w:del>
    </w:p>
    <w:p w14:paraId="3AAE0249" w14:textId="77777777" w:rsidR="00AD5165" w:rsidRPr="00B73CD5" w:rsidRDefault="00AD5165" w:rsidP="0075319A">
      <w:pPr>
        <w:autoSpaceDE w:val="0"/>
        <w:autoSpaceDN w:val="0"/>
        <w:adjustRightInd w:val="0"/>
        <w:spacing w:after="0" w:line="240" w:lineRule="auto"/>
        <w:ind w:left="1560" w:hanging="284"/>
        <w:jc w:val="both"/>
        <w:rPr>
          <w:rFonts w:ascii="Arial" w:hAnsi="Arial" w:cs="Helvetica"/>
          <w:sz w:val="20"/>
          <w:szCs w:val="20"/>
        </w:rPr>
      </w:pPr>
    </w:p>
    <w:p w14:paraId="1B201F2A" w14:textId="6D55D3B1" w:rsidR="009D072A" w:rsidRPr="00B73CD5" w:rsidDel="00F47472" w:rsidRDefault="00AD5165" w:rsidP="009D072A">
      <w:pPr>
        <w:autoSpaceDE w:val="0"/>
        <w:autoSpaceDN w:val="0"/>
        <w:adjustRightInd w:val="0"/>
        <w:spacing w:after="0" w:line="240" w:lineRule="auto"/>
        <w:ind w:left="1560" w:hanging="284"/>
        <w:jc w:val="both"/>
        <w:rPr>
          <w:del w:id="172" w:author="Jishu" w:date="2019-12-07T18:11:00Z"/>
          <w:rFonts w:ascii="Arial" w:hAnsi="Arial" w:cs="Helvetica"/>
          <w:sz w:val="20"/>
          <w:szCs w:val="20"/>
        </w:rPr>
      </w:pPr>
      <w:del w:id="173" w:author="Jishu" w:date="2019-12-07T18:11:00Z">
        <w:r w:rsidDel="00F47472">
          <w:rPr>
            <w:rFonts w:ascii="Arial" w:hAnsi="Arial" w:cs="Helvetica"/>
            <w:sz w:val="20"/>
            <w:szCs w:val="20"/>
          </w:rPr>
          <w:delText>c</w:delText>
        </w:r>
        <w:r w:rsidR="009D072A" w:rsidRPr="00B73CD5" w:rsidDel="00F47472">
          <w:rPr>
            <w:rFonts w:ascii="Arial" w:hAnsi="Arial" w:cs="Helvetica"/>
            <w:sz w:val="20"/>
            <w:szCs w:val="20"/>
          </w:rPr>
          <w:delText xml:space="preserve">) Any other document forming part of the </w:delText>
        </w:r>
        <w:r w:rsidDel="00F47472">
          <w:rPr>
            <w:rFonts w:ascii="Arial" w:hAnsi="Arial" w:cs="Helvetica"/>
            <w:sz w:val="20"/>
            <w:szCs w:val="20"/>
          </w:rPr>
          <w:delText>selection</w:delText>
        </w:r>
        <w:r w:rsidRPr="00B73CD5" w:rsidDel="00F47472">
          <w:rPr>
            <w:rFonts w:ascii="Arial" w:hAnsi="Arial" w:cs="Helvetica"/>
            <w:sz w:val="20"/>
            <w:szCs w:val="20"/>
          </w:rPr>
          <w:delText xml:space="preserve"> </w:delText>
        </w:r>
        <w:r w:rsidR="009D072A" w:rsidRPr="00B73CD5" w:rsidDel="00F47472">
          <w:rPr>
            <w:rFonts w:ascii="Arial" w:hAnsi="Arial" w:cs="Helvetica"/>
            <w:sz w:val="20"/>
            <w:szCs w:val="20"/>
          </w:rPr>
          <w:delText>Process.</w:delText>
        </w:r>
      </w:del>
    </w:p>
    <w:p w14:paraId="3A585D4F" w14:textId="77777777" w:rsidR="009D072A" w:rsidRPr="00B73CD5" w:rsidRDefault="009D072A" w:rsidP="009D072A">
      <w:pPr>
        <w:autoSpaceDE w:val="0"/>
        <w:autoSpaceDN w:val="0"/>
        <w:adjustRightInd w:val="0"/>
        <w:spacing w:after="0" w:line="240" w:lineRule="auto"/>
        <w:jc w:val="both"/>
        <w:rPr>
          <w:rFonts w:ascii="Arial" w:hAnsi="Arial" w:cs="Helvetica"/>
          <w:sz w:val="20"/>
          <w:szCs w:val="20"/>
        </w:rPr>
      </w:pPr>
    </w:p>
    <w:p w14:paraId="46A6D98B" w14:textId="44E65BD2" w:rsidR="00091510" w:rsidRPr="0065720D" w:rsidRDefault="009D072A"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73CD5">
        <w:rPr>
          <w:rFonts w:ascii="Arial" w:hAnsi="Arial" w:cs="Helvetica"/>
          <w:sz w:val="20"/>
          <w:szCs w:val="20"/>
        </w:rPr>
        <w:t xml:space="preserve">That the </w:t>
      </w:r>
      <w:del w:id="174" w:author="Jishu" w:date="2019-12-07T18:26:00Z">
        <w:r w:rsidRPr="00B73CD5" w:rsidDel="00290B7B">
          <w:rPr>
            <w:rFonts w:ascii="Arial" w:hAnsi="Arial" w:cs="Helvetica"/>
            <w:sz w:val="20"/>
            <w:szCs w:val="20"/>
          </w:rPr>
          <w:delText>Licensor</w:delText>
        </w:r>
      </w:del>
      <w:ins w:id="175" w:author="Jishu" w:date="2019-12-07T18:26:00Z">
        <w:r w:rsidR="00290B7B">
          <w:rPr>
            <w:rFonts w:ascii="Arial" w:hAnsi="Arial" w:cs="Helvetica"/>
            <w:sz w:val="20"/>
            <w:szCs w:val="20"/>
          </w:rPr>
          <w:t>Licensor</w:t>
        </w:r>
      </w:ins>
      <w:r w:rsidRPr="00B73CD5">
        <w:rPr>
          <w:rFonts w:ascii="Arial" w:hAnsi="Arial" w:cs="Helvetica"/>
          <w:sz w:val="20"/>
          <w:szCs w:val="20"/>
        </w:rPr>
        <w:t xml:space="preserve"> hereby agrees to provide a portion of its premises measuring </w:t>
      </w:r>
      <w:r w:rsidR="0075319A">
        <w:rPr>
          <w:rFonts w:ascii="Arial" w:hAnsi="Arial" w:cs="Helvetica"/>
          <w:sz w:val="20"/>
          <w:szCs w:val="20"/>
        </w:rPr>
        <w:t xml:space="preserve">approximately </w:t>
      </w:r>
      <w:ins w:id="176" w:author="User" w:date="2021-12-30T15:23:00Z">
        <w:r w:rsidR="000A78DD">
          <w:rPr>
            <w:rFonts w:ascii="Arial" w:hAnsi="Arial" w:cs="Helvetica"/>
            <w:sz w:val="20"/>
            <w:szCs w:val="20"/>
            <w:highlight w:val="cyan"/>
            <w:rPrChange w:id="177" w:author="User" w:date="2021-12-30T16:04:00Z">
              <w:rPr>
                <w:rFonts w:ascii="Arial" w:hAnsi="Arial" w:cs="Helvetica"/>
                <w:sz w:val="20"/>
                <w:szCs w:val="20"/>
                <w:highlight w:val="cyan"/>
              </w:rPr>
            </w:rPrChange>
          </w:rPr>
          <w:t>3642</w:t>
        </w:r>
      </w:ins>
      <w:ins w:id="178" w:author="Sajan" w:date="2019-12-17T10:47:00Z">
        <w:del w:id="179" w:author="User" w:date="2021-12-30T15:23:00Z">
          <w:r w:rsidR="0084359E" w:rsidDel="007B1DE6">
            <w:rPr>
              <w:rFonts w:ascii="Arial" w:hAnsi="Arial" w:cs="Helvetica"/>
              <w:sz w:val="20"/>
              <w:szCs w:val="20"/>
            </w:rPr>
            <w:delText>364</w:delText>
          </w:r>
          <w:r w:rsidR="000709D2" w:rsidDel="007B1DE6">
            <w:rPr>
              <w:rFonts w:ascii="Arial" w:hAnsi="Arial" w:cs="Helvetica"/>
              <w:sz w:val="20"/>
              <w:szCs w:val="20"/>
            </w:rPr>
            <w:delText>2</w:delText>
          </w:r>
        </w:del>
      </w:ins>
      <w:del w:id="180" w:author="Sajan" w:date="2019-12-17T10:47:00Z">
        <w:r w:rsidR="002C078C" w:rsidDel="000709D2">
          <w:rPr>
            <w:rFonts w:ascii="Arial" w:hAnsi="Arial" w:cs="Helvetica"/>
            <w:sz w:val="20"/>
            <w:szCs w:val="20"/>
          </w:rPr>
          <w:delText>7100</w:delText>
        </w:r>
      </w:del>
      <w:r w:rsidR="00445AD4">
        <w:rPr>
          <w:rFonts w:ascii="Arial" w:hAnsi="Arial" w:cs="Helvetica"/>
          <w:sz w:val="20"/>
          <w:szCs w:val="20"/>
        </w:rPr>
        <w:t xml:space="preserve"> </w:t>
      </w:r>
      <w:r w:rsidR="0075319A">
        <w:rPr>
          <w:rFonts w:ascii="Arial" w:hAnsi="Arial" w:cs="Helvetica"/>
          <w:sz w:val="20"/>
          <w:szCs w:val="20"/>
        </w:rPr>
        <w:t xml:space="preserve">sqft </w:t>
      </w:r>
      <w:r w:rsidR="0075319A" w:rsidRPr="00B73CD5">
        <w:rPr>
          <w:rFonts w:ascii="Arial" w:hAnsi="Arial" w:cs="Helvetica"/>
          <w:sz w:val="20"/>
          <w:szCs w:val="20"/>
        </w:rPr>
        <w:t>at</w:t>
      </w:r>
      <w:r w:rsidRPr="00B73CD5">
        <w:rPr>
          <w:rFonts w:ascii="Arial" w:hAnsi="Arial" w:cs="Helvetica"/>
          <w:sz w:val="20"/>
          <w:szCs w:val="20"/>
        </w:rPr>
        <w:t xml:space="preserve"> the specified space provided at </w:t>
      </w:r>
      <w:ins w:id="181" w:author="User" w:date="2021-12-30T17:01:00Z">
        <w:r w:rsidR="00C94992">
          <w:rPr>
            <w:rFonts w:ascii="Arial" w:hAnsi="Arial" w:cs="Helvetica"/>
            <w:sz w:val="20"/>
            <w:szCs w:val="20"/>
            <w:highlight w:val="cyan"/>
          </w:rPr>
          <w:t>MG Road</w:t>
        </w:r>
      </w:ins>
      <w:del w:id="182" w:author="User" w:date="2021-12-30T15:23:00Z">
        <w:r w:rsidR="00445AD4" w:rsidRPr="00262B53" w:rsidDel="007B1DE6">
          <w:rPr>
            <w:rFonts w:ascii="Arial" w:hAnsi="Arial" w:cs="Helvetica"/>
            <w:sz w:val="20"/>
            <w:szCs w:val="20"/>
            <w:highlight w:val="cyan"/>
            <w:rPrChange w:id="183" w:author="User" w:date="2021-12-30T16:04:00Z">
              <w:rPr>
                <w:rFonts w:ascii="Arial" w:hAnsi="Arial" w:cs="Helvetica"/>
                <w:sz w:val="20"/>
                <w:szCs w:val="20"/>
              </w:rPr>
            </w:rPrChange>
          </w:rPr>
          <w:delText>M G Road</w:delText>
        </w:r>
      </w:del>
      <w:r w:rsidR="0075319A" w:rsidRPr="00262B53">
        <w:rPr>
          <w:rFonts w:ascii="Arial" w:hAnsi="Arial" w:cs="Helvetica"/>
          <w:sz w:val="20"/>
          <w:szCs w:val="20"/>
          <w:highlight w:val="cyan"/>
          <w:rPrChange w:id="184" w:author="User" w:date="2021-12-30T16:04:00Z">
            <w:rPr>
              <w:rFonts w:ascii="Arial" w:hAnsi="Arial" w:cs="Helvetica"/>
              <w:sz w:val="20"/>
              <w:szCs w:val="20"/>
            </w:rPr>
          </w:rPrChange>
        </w:rPr>
        <w:t xml:space="preserve"> </w:t>
      </w:r>
      <w:r w:rsidRPr="00262B53">
        <w:rPr>
          <w:rFonts w:ascii="Arial" w:hAnsi="Arial" w:cs="Helvetica"/>
          <w:sz w:val="20"/>
          <w:szCs w:val="20"/>
          <w:highlight w:val="cyan"/>
          <w:rPrChange w:id="185" w:author="User" w:date="2021-12-30T16:04:00Z">
            <w:rPr>
              <w:rFonts w:ascii="Arial" w:hAnsi="Arial" w:cs="Helvetica"/>
              <w:sz w:val="20"/>
              <w:szCs w:val="20"/>
            </w:rPr>
          </w:rPrChange>
        </w:rPr>
        <w:t>Metro Station</w:t>
      </w:r>
      <w:ins w:id="186" w:author="User" w:date="2021-12-30T15:23:00Z">
        <w:r w:rsidR="007B1DE6" w:rsidRPr="00262B53">
          <w:rPr>
            <w:rFonts w:ascii="Arial" w:hAnsi="Arial" w:cs="Helvetica"/>
            <w:sz w:val="20"/>
            <w:szCs w:val="20"/>
            <w:highlight w:val="cyan"/>
            <w:rPrChange w:id="187" w:author="User" w:date="2021-12-30T16:04:00Z">
              <w:rPr>
                <w:rFonts w:ascii="Arial" w:hAnsi="Arial" w:cs="Helvetica"/>
                <w:sz w:val="20"/>
                <w:szCs w:val="20"/>
              </w:rPr>
            </w:rPrChange>
          </w:rPr>
          <w:t xml:space="preserve"> </w:t>
        </w:r>
      </w:ins>
      <w:ins w:id="188" w:author="User" w:date="2021-12-30T17:03:00Z">
        <w:r w:rsidR="00C94992">
          <w:rPr>
            <w:rFonts w:ascii="Arial" w:hAnsi="Arial" w:cs="Helvetica"/>
            <w:sz w:val="20"/>
            <w:szCs w:val="20"/>
            <w:highlight w:val="cyan"/>
          </w:rPr>
          <w:t xml:space="preserve">LHS </w:t>
        </w:r>
      </w:ins>
      <w:ins w:id="189" w:author="User" w:date="2021-12-30T17:19:00Z">
        <w:r w:rsidR="005A31D4">
          <w:rPr>
            <w:rFonts w:ascii="Helvetica" w:hAnsi="Helvetica" w:cs="Helvetica"/>
            <w:b/>
            <w:sz w:val="20"/>
            <w:szCs w:val="20"/>
            <w:highlight w:val="cyan"/>
          </w:rPr>
          <w:t>PD+4(Level 5)(4A+4B)</w:t>
        </w:r>
      </w:ins>
      <w:del w:id="190" w:author="User" w:date="2021-12-30T15:23:00Z">
        <w:r w:rsidR="002C078C" w:rsidRPr="00262B53" w:rsidDel="007B1DE6">
          <w:rPr>
            <w:rFonts w:ascii="Arial" w:hAnsi="Arial" w:cs="Helvetica"/>
            <w:sz w:val="20"/>
            <w:szCs w:val="20"/>
            <w:highlight w:val="cyan"/>
            <w:rPrChange w:id="191" w:author="User" w:date="2021-12-30T16:04:00Z">
              <w:rPr>
                <w:rFonts w:ascii="Arial" w:hAnsi="Arial" w:cs="Helvetica"/>
                <w:sz w:val="20"/>
                <w:szCs w:val="20"/>
              </w:rPr>
            </w:rPrChange>
          </w:rPr>
          <w:delText xml:space="preserve"> PD </w:delText>
        </w:r>
      </w:del>
      <w:del w:id="192" w:author="User" w:date="2021-12-30T17:02:00Z">
        <w:r w:rsidR="002C078C" w:rsidRPr="00262B53" w:rsidDel="00C94992">
          <w:rPr>
            <w:rFonts w:ascii="Arial" w:hAnsi="Arial" w:cs="Helvetica"/>
            <w:sz w:val="20"/>
            <w:szCs w:val="20"/>
            <w:highlight w:val="cyan"/>
            <w:rPrChange w:id="193" w:author="User" w:date="2021-12-30T16:04:00Z">
              <w:rPr>
                <w:rFonts w:ascii="Arial" w:hAnsi="Arial" w:cs="Helvetica"/>
                <w:sz w:val="20"/>
                <w:szCs w:val="20"/>
              </w:rPr>
            </w:rPrChange>
          </w:rPr>
          <w:delText xml:space="preserve">Level </w:delText>
        </w:r>
      </w:del>
      <w:ins w:id="194" w:author="Sajan" w:date="2019-12-17T11:00:00Z">
        <w:del w:id="195" w:author="User" w:date="2021-12-30T15:24:00Z">
          <w:r w:rsidR="0084359E" w:rsidRPr="00262B53" w:rsidDel="007B1DE6">
            <w:rPr>
              <w:rFonts w:ascii="Arial" w:hAnsi="Arial" w:cs="Helvetica"/>
              <w:sz w:val="20"/>
              <w:szCs w:val="20"/>
              <w:highlight w:val="cyan"/>
              <w:rPrChange w:id="196" w:author="User" w:date="2021-12-30T16:04:00Z">
                <w:rPr>
                  <w:rFonts w:ascii="Arial" w:hAnsi="Arial" w:cs="Helvetica"/>
                  <w:sz w:val="20"/>
                  <w:szCs w:val="20"/>
                </w:rPr>
              </w:rPrChange>
            </w:rPr>
            <w:delText>5</w:delText>
          </w:r>
        </w:del>
      </w:ins>
      <w:del w:id="197" w:author="Sajan" w:date="2019-12-17T10:47:00Z">
        <w:r w:rsidR="002C078C" w:rsidRPr="00262B53" w:rsidDel="000709D2">
          <w:rPr>
            <w:rFonts w:ascii="Arial" w:hAnsi="Arial" w:cs="Helvetica"/>
            <w:sz w:val="20"/>
            <w:szCs w:val="20"/>
            <w:highlight w:val="cyan"/>
            <w:rPrChange w:id="198" w:author="User" w:date="2021-12-30T16:04:00Z">
              <w:rPr>
                <w:rFonts w:ascii="Arial" w:hAnsi="Arial" w:cs="Helvetica"/>
                <w:sz w:val="20"/>
                <w:szCs w:val="20"/>
              </w:rPr>
            </w:rPrChange>
          </w:rPr>
          <w:delText>2</w:delText>
        </w:r>
      </w:del>
      <w:del w:id="199" w:author="User" w:date="2021-12-30T15:24:00Z">
        <w:r w:rsidR="002C078C" w:rsidRPr="00262B53" w:rsidDel="007B1DE6">
          <w:rPr>
            <w:rFonts w:ascii="Arial" w:hAnsi="Arial" w:cs="Helvetica"/>
            <w:sz w:val="20"/>
            <w:szCs w:val="20"/>
            <w:highlight w:val="cyan"/>
            <w:rPrChange w:id="200" w:author="User" w:date="2021-12-30T16:04:00Z">
              <w:rPr>
                <w:rFonts w:ascii="Arial" w:hAnsi="Arial" w:cs="Helvetica"/>
                <w:sz w:val="20"/>
                <w:szCs w:val="20"/>
              </w:rPr>
            </w:rPrChange>
          </w:rPr>
          <w:delText xml:space="preserve"> (PD</w:delText>
        </w:r>
      </w:del>
      <w:del w:id="201" w:author="User" w:date="2021-12-30T15:23:00Z">
        <w:r w:rsidR="002C078C" w:rsidRPr="00262B53" w:rsidDel="007B1DE6">
          <w:rPr>
            <w:rFonts w:ascii="Arial" w:hAnsi="Arial" w:cs="Helvetica"/>
            <w:sz w:val="20"/>
            <w:szCs w:val="20"/>
            <w:highlight w:val="cyan"/>
            <w:rPrChange w:id="202" w:author="User" w:date="2021-12-30T16:04:00Z">
              <w:rPr>
                <w:rFonts w:ascii="Arial" w:hAnsi="Arial" w:cs="Helvetica"/>
                <w:sz w:val="20"/>
                <w:szCs w:val="20"/>
              </w:rPr>
            </w:rPrChange>
          </w:rPr>
          <w:delText>+</w:delText>
        </w:r>
      </w:del>
      <w:ins w:id="203" w:author="Sajan" w:date="2019-12-17T10:47:00Z">
        <w:del w:id="204" w:author="User" w:date="2021-12-30T15:23:00Z">
          <w:r w:rsidR="0084359E" w:rsidRPr="00262B53" w:rsidDel="007B1DE6">
            <w:rPr>
              <w:rFonts w:ascii="Arial" w:hAnsi="Arial" w:cs="Helvetica"/>
              <w:sz w:val="20"/>
              <w:szCs w:val="20"/>
              <w:highlight w:val="cyan"/>
              <w:rPrChange w:id="205" w:author="User" w:date="2021-12-30T16:04:00Z">
                <w:rPr>
                  <w:rFonts w:ascii="Arial" w:hAnsi="Arial" w:cs="Helvetica"/>
                  <w:sz w:val="20"/>
                  <w:szCs w:val="20"/>
                </w:rPr>
              </w:rPrChange>
            </w:rPr>
            <w:delText>4</w:delText>
          </w:r>
        </w:del>
      </w:ins>
      <w:del w:id="206" w:author="Sajan" w:date="2019-12-17T10:47:00Z">
        <w:r w:rsidR="002C078C" w:rsidRPr="00262B53" w:rsidDel="000709D2">
          <w:rPr>
            <w:rFonts w:ascii="Arial" w:hAnsi="Arial" w:cs="Helvetica"/>
            <w:sz w:val="20"/>
            <w:szCs w:val="20"/>
            <w:highlight w:val="cyan"/>
            <w:rPrChange w:id="207" w:author="User" w:date="2021-12-30T16:04:00Z">
              <w:rPr>
                <w:rFonts w:ascii="Arial" w:hAnsi="Arial" w:cs="Helvetica"/>
                <w:sz w:val="20"/>
                <w:szCs w:val="20"/>
              </w:rPr>
            </w:rPrChange>
          </w:rPr>
          <w:delText>1</w:delText>
        </w:r>
      </w:del>
      <w:del w:id="208" w:author="User" w:date="2021-12-30T15:23:00Z">
        <w:r w:rsidR="002C078C" w:rsidRPr="00262B53" w:rsidDel="007B1DE6">
          <w:rPr>
            <w:rFonts w:ascii="Arial" w:hAnsi="Arial" w:cs="Helvetica"/>
            <w:sz w:val="20"/>
            <w:szCs w:val="20"/>
            <w:highlight w:val="cyan"/>
            <w:rPrChange w:id="209" w:author="User" w:date="2021-12-30T16:04:00Z">
              <w:rPr>
                <w:rFonts w:ascii="Arial" w:hAnsi="Arial" w:cs="Helvetica"/>
                <w:sz w:val="20"/>
                <w:szCs w:val="20"/>
              </w:rPr>
            </w:rPrChange>
          </w:rPr>
          <w:delText>)</w:delText>
        </w:r>
        <w:r w:rsidRPr="00262B53" w:rsidDel="007B1DE6">
          <w:rPr>
            <w:rFonts w:ascii="Arial" w:hAnsi="Arial" w:cs="Helvetica"/>
            <w:sz w:val="20"/>
            <w:szCs w:val="20"/>
            <w:highlight w:val="cyan"/>
            <w:rPrChange w:id="210" w:author="User" w:date="2021-12-30T16:04:00Z">
              <w:rPr>
                <w:rFonts w:ascii="Arial" w:hAnsi="Arial" w:cs="Helvetica"/>
                <w:sz w:val="20"/>
                <w:szCs w:val="20"/>
              </w:rPr>
            </w:rPrChange>
          </w:rPr>
          <w:delText xml:space="preserve"> </w:delText>
        </w:r>
      </w:del>
      <w:ins w:id="211" w:author="Sajan" w:date="2019-12-17T10:50:00Z">
        <w:del w:id="212" w:author="User" w:date="2021-12-30T15:23:00Z">
          <w:r w:rsidR="0084359E" w:rsidRPr="00262B53" w:rsidDel="007B1DE6">
            <w:rPr>
              <w:rFonts w:ascii="Arial" w:hAnsi="Arial" w:cs="Helvetica"/>
              <w:sz w:val="20"/>
              <w:szCs w:val="20"/>
              <w:highlight w:val="cyan"/>
              <w:rPrChange w:id="213" w:author="User" w:date="2021-12-30T16:04:00Z">
                <w:rPr>
                  <w:rFonts w:ascii="Arial" w:hAnsi="Arial" w:cs="Helvetica"/>
                  <w:sz w:val="20"/>
                  <w:szCs w:val="20"/>
                </w:rPr>
              </w:rPrChange>
            </w:rPr>
            <w:delText>(4</w:delText>
          </w:r>
        </w:del>
      </w:ins>
      <w:ins w:id="214" w:author="Sajan" w:date="2019-12-17T11:00:00Z">
        <w:del w:id="215" w:author="User" w:date="2021-12-30T15:23:00Z">
          <w:r w:rsidR="0084359E" w:rsidRPr="00262B53" w:rsidDel="007B1DE6">
            <w:rPr>
              <w:rFonts w:ascii="Arial" w:hAnsi="Arial" w:cs="Helvetica"/>
              <w:sz w:val="20"/>
              <w:szCs w:val="20"/>
              <w:highlight w:val="cyan"/>
              <w:rPrChange w:id="216" w:author="User" w:date="2021-12-30T16:04:00Z">
                <w:rPr>
                  <w:rFonts w:ascii="Arial" w:hAnsi="Arial" w:cs="Helvetica"/>
                  <w:sz w:val="20"/>
                  <w:szCs w:val="20"/>
                </w:rPr>
              </w:rPrChange>
            </w:rPr>
            <w:delText>A</w:delText>
          </w:r>
        </w:del>
      </w:ins>
      <w:ins w:id="217" w:author="Sajan" w:date="2019-12-17T10:50:00Z">
        <w:del w:id="218" w:author="User" w:date="2021-12-30T15:23:00Z">
          <w:r w:rsidR="0084359E" w:rsidRPr="00262B53" w:rsidDel="007B1DE6">
            <w:rPr>
              <w:rFonts w:ascii="Arial" w:hAnsi="Arial" w:cs="Helvetica"/>
              <w:sz w:val="20"/>
              <w:szCs w:val="20"/>
              <w:highlight w:val="cyan"/>
              <w:rPrChange w:id="219" w:author="User" w:date="2021-12-30T16:04:00Z">
                <w:rPr>
                  <w:rFonts w:ascii="Arial" w:hAnsi="Arial" w:cs="Helvetica"/>
                  <w:sz w:val="20"/>
                  <w:szCs w:val="20"/>
                </w:rPr>
              </w:rPrChange>
            </w:rPr>
            <w:delText xml:space="preserve"> </w:delText>
          </w:r>
        </w:del>
      </w:ins>
      <w:ins w:id="220" w:author="Sajan" w:date="2019-12-17T11:01:00Z">
        <w:del w:id="221" w:author="User" w:date="2021-12-30T15:23:00Z">
          <w:r w:rsidR="0084359E" w:rsidRPr="00262B53" w:rsidDel="007B1DE6">
            <w:rPr>
              <w:rFonts w:ascii="Arial" w:hAnsi="Arial" w:cs="Helvetica"/>
              <w:sz w:val="20"/>
              <w:szCs w:val="20"/>
              <w:highlight w:val="cyan"/>
              <w:rPrChange w:id="222" w:author="User" w:date="2021-12-30T16:04:00Z">
                <w:rPr>
                  <w:rFonts w:ascii="Arial" w:hAnsi="Arial" w:cs="Helvetica"/>
                  <w:sz w:val="20"/>
                  <w:szCs w:val="20"/>
                </w:rPr>
              </w:rPrChange>
            </w:rPr>
            <w:delText>+</w:delText>
          </w:r>
        </w:del>
      </w:ins>
      <w:ins w:id="223" w:author="Sajan" w:date="2019-12-17T10:50:00Z">
        <w:del w:id="224" w:author="User" w:date="2021-12-30T15:23:00Z">
          <w:r w:rsidR="0084359E" w:rsidRPr="00262B53" w:rsidDel="007B1DE6">
            <w:rPr>
              <w:rFonts w:ascii="Arial" w:hAnsi="Arial" w:cs="Helvetica"/>
              <w:sz w:val="20"/>
              <w:szCs w:val="20"/>
              <w:highlight w:val="cyan"/>
              <w:rPrChange w:id="225" w:author="User" w:date="2021-12-30T16:04:00Z">
                <w:rPr>
                  <w:rFonts w:ascii="Arial" w:hAnsi="Arial" w:cs="Helvetica"/>
                  <w:sz w:val="20"/>
                  <w:szCs w:val="20"/>
                </w:rPr>
              </w:rPrChange>
            </w:rPr>
            <w:delText xml:space="preserve"> </w:delText>
          </w:r>
        </w:del>
      </w:ins>
      <w:ins w:id="226" w:author="Sajan" w:date="2019-12-17T11:01:00Z">
        <w:del w:id="227" w:author="User" w:date="2021-12-30T15:23:00Z">
          <w:r w:rsidR="0084359E" w:rsidRPr="00262B53" w:rsidDel="007B1DE6">
            <w:rPr>
              <w:rFonts w:ascii="Arial" w:hAnsi="Arial" w:cs="Helvetica"/>
              <w:sz w:val="20"/>
              <w:szCs w:val="20"/>
              <w:highlight w:val="cyan"/>
              <w:rPrChange w:id="228" w:author="User" w:date="2021-12-30T16:04:00Z">
                <w:rPr>
                  <w:rFonts w:ascii="Arial" w:hAnsi="Arial" w:cs="Helvetica"/>
                  <w:sz w:val="20"/>
                  <w:szCs w:val="20"/>
                </w:rPr>
              </w:rPrChange>
            </w:rPr>
            <w:delText>4B</w:delText>
          </w:r>
        </w:del>
      </w:ins>
      <w:ins w:id="229" w:author="Sajan" w:date="2019-12-17T10:50:00Z">
        <w:del w:id="230" w:author="User" w:date="2021-12-30T15:23:00Z">
          <w:r w:rsidR="000709D2" w:rsidRPr="00262B53" w:rsidDel="007B1DE6">
            <w:rPr>
              <w:rFonts w:ascii="Arial" w:hAnsi="Arial" w:cs="Helvetica"/>
              <w:sz w:val="20"/>
              <w:szCs w:val="20"/>
              <w:highlight w:val="cyan"/>
              <w:rPrChange w:id="231" w:author="User" w:date="2021-12-30T16:04:00Z">
                <w:rPr>
                  <w:rFonts w:ascii="Arial" w:hAnsi="Arial" w:cs="Helvetica"/>
                  <w:sz w:val="20"/>
                  <w:szCs w:val="20"/>
                </w:rPr>
              </w:rPrChange>
            </w:rPr>
            <w:delText>)</w:delText>
          </w:r>
        </w:del>
        <w:r w:rsidR="000709D2">
          <w:rPr>
            <w:rFonts w:ascii="Arial" w:hAnsi="Arial" w:cs="Helvetica"/>
            <w:sz w:val="20"/>
            <w:szCs w:val="20"/>
          </w:rPr>
          <w:t xml:space="preserve"> </w:t>
        </w:r>
      </w:ins>
      <w:r w:rsidRPr="00B73CD5">
        <w:rPr>
          <w:rFonts w:ascii="Arial" w:hAnsi="Arial" w:cs="Helvetica"/>
          <w:sz w:val="20"/>
          <w:szCs w:val="20"/>
        </w:rPr>
        <w:t xml:space="preserve">for the sole purpose of carrying out the </w:t>
      </w:r>
      <w:r w:rsidR="00FB3332">
        <w:rPr>
          <w:rFonts w:ascii="Arial" w:hAnsi="Arial" w:cs="Helvetica"/>
          <w:sz w:val="20"/>
          <w:szCs w:val="20"/>
        </w:rPr>
        <w:t xml:space="preserve">banking </w:t>
      </w:r>
      <w:r w:rsidRPr="00B73CD5">
        <w:rPr>
          <w:rFonts w:ascii="Arial" w:hAnsi="Arial" w:cs="Helvetica"/>
          <w:sz w:val="20"/>
          <w:szCs w:val="20"/>
        </w:rPr>
        <w:t xml:space="preserve">business only </w:t>
      </w:r>
      <w:r w:rsidR="004E0028">
        <w:rPr>
          <w:rFonts w:ascii="Arial" w:hAnsi="Arial" w:cs="Helvetica"/>
          <w:sz w:val="20"/>
          <w:szCs w:val="20"/>
        </w:rPr>
        <w:t>(</w:t>
      </w:r>
      <w:r w:rsidRPr="00B73CD5">
        <w:rPr>
          <w:rFonts w:ascii="Arial" w:hAnsi="Arial" w:cs="Helvetica"/>
          <w:sz w:val="20"/>
          <w:szCs w:val="20"/>
        </w:rPr>
        <w:t>hereto referred to as “the said business”</w:t>
      </w:r>
      <w:r w:rsidR="004E0028">
        <w:rPr>
          <w:rFonts w:ascii="Arial" w:hAnsi="Arial" w:cs="Helvetica"/>
          <w:sz w:val="20"/>
          <w:szCs w:val="20"/>
        </w:rPr>
        <w:t>)</w:t>
      </w:r>
      <w:r w:rsidR="00065C82">
        <w:rPr>
          <w:rFonts w:ascii="Arial" w:hAnsi="Arial" w:cs="Helvetica"/>
          <w:sz w:val="20"/>
          <w:szCs w:val="20"/>
        </w:rPr>
        <w:t xml:space="preserve">, including the right of the </w:t>
      </w:r>
      <w:del w:id="232" w:author="Jishu" w:date="2019-12-07T18:25:00Z">
        <w:r w:rsidR="00065C82" w:rsidDel="00290B7B">
          <w:rPr>
            <w:rFonts w:ascii="Arial" w:hAnsi="Arial" w:cs="Helvetica"/>
            <w:sz w:val="20"/>
            <w:szCs w:val="20"/>
          </w:rPr>
          <w:delText>Licensee</w:delText>
        </w:r>
      </w:del>
      <w:ins w:id="233" w:author="Jishu" w:date="2019-12-07T18:25:00Z">
        <w:r w:rsidR="00290B7B">
          <w:rPr>
            <w:rFonts w:ascii="Arial" w:hAnsi="Arial" w:cs="Helvetica"/>
            <w:sz w:val="20"/>
            <w:szCs w:val="20"/>
          </w:rPr>
          <w:t>Licensee</w:t>
        </w:r>
      </w:ins>
      <w:r w:rsidR="00065C82">
        <w:rPr>
          <w:rFonts w:ascii="Arial" w:hAnsi="Arial" w:cs="Helvetica"/>
          <w:sz w:val="20"/>
          <w:szCs w:val="20"/>
        </w:rPr>
        <w:t xml:space="preserve">, its servants, employees, visitors, customers and all other persons authorized by the </w:t>
      </w:r>
      <w:del w:id="234" w:author="Jishu" w:date="2019-12-07T18:25:00Z">
        <w:r w:rsidR="00065C82" w:rsidDel="00290B7B">
          <w:rPr>
            <w:rFonts w:ascii="Arial" w:hAnsi="Arial" w:cs="Helvetica"/>
            <w:sz w:val="20"/>
            <w:szCs w:val="20"/>
          </w:rPr>
          <w:delText>licensee</w:delText>
        </w:r>
      </w:del>
      <w:ins w:id="235" w:author="Jishu" w:date="2019-12-07T18:25:00Z">
        <w:r w:rsidR="00290B7B">
          <w:rPr>
            <w:rFonts w:ascii="Arial" w:hAnsi="Arial" w:cs="Helvetica"/>
            <w:sz w:val="20"/>
            <w:szCs w:val="20"/>
          </w:rPr>
          <w:t>Licensee</w:t>
        </w:r>
      </w:ins>
      <w:ins w:id="236" w:author="Jishu" w:date="2019-12-07T18:13:00Z">
        <w:r w:rsidR="00F47472">
          <w:rPr>
            <w:rFonts w:ascii="Arial" w:hAnsi="Arial" w:cs="Helvetica"/>
            <w:sz w:val="20"/>
            <w:szCs w:val="20"/>
          </w:rPr>
          <w:t xml:space="preserve"> to use</w:t>
        </w:r>
      </w:ins>
      <w:ins w:id="237" w:author="Sajan" w:date="2019-12-17T10:48:00Z">
        <w:r w:rsidR="000709D2">
          <w:rPr>
            <w:rFonts w:ascii="Arial" w:hAnsi="Arial" w:cs="Helvetica"/>
            <w:sz w:val="20"/>
            <w:szCs w:val="20"/>
          </w:rPr>
          <w:t xml:space="preserve"> </w:t>
        </w:r>
      </w:ins>
      <w:del w:id="238" w:author="Jishu" w:date="2019-12-07T18:13:00Z">
        <w:r w:rsidR="00065C82" w:rsidDel="00F47472">
          <w:rPr>
            <w:rFonts w:ascii="Arial" w:hAnsi="Arial" w:cs="Helvetica"/>
            <w:sz w:val="20"/>
            <w:szCs w:val="20"/>
          </w:rPr>
          <w:delText xml:space="preserve">, </w:delText>
        </w:r>
      </w:del>
      <w:r w:rsidR="00065C82">
        <w:rPr>
          <w:rFonts w:ascii="Arial" w:hAnsi="Arial" w:cs="Helvetica"/>
          <w:sz w:val="20"/>
          <w:szCs w:val="20"/>
        </w:rPr>
        <w:t xml:space="preserve">the entrances, doorways, entrance hall, staircase, lifts, landing, lobbies and passages in the said building leading to and from the </w:t>
      </w:r>
      <w:del w:id="239" w:author="Jishu" w:date="2019-12-07T18:12:00Z">
        <w:r w:rsidR="00065C82" w:rsidDel="00F47472">
          <w:rPr>
            <w:rFonts w:ascii="Arial" w:hAnsi="Arial" w:cs="Helvetica"/>
            <w:sz w:val="20"/>
            <w:szCs w:val="20"/>
          </w:rPr>
          <w:delText>said portion let</w:delText>
        </w:r>
      </w:del>
      <w:ins w:id="240" w:author="Jishu" w:date="2019-12-07T18:12:00Z">
        <w:r w:rsidR="00F47472">
          <w:rPr>
            <w:rFonts w:ascii="Arial" w:hAnsi="Arial" w:cs="Helvetica"/>
            <w:sz w:val="20"/>
            <w:szCs w:val="20"/>
          </w:rPr>
          <w:t>licensed premises</w:t>
        </w:r>
      </w:ins>
      <w:r w:rsidR="00065C82">
        <w:rPr>
          <w:rFonts w:ascii="Arial" w:hAnsi="Arial" w:cs="Helvetica"/>
          <w:sz w:val="20"/>
          <w:szCs w:val="20"/>
        </w:rPr>
        <w:t xml:space="preserve"> for the purpose of ingress thereto and egress therefrom</w:t>
      </w:r>
      <w:r w:rsidR="0075319A">
        <w:rPr>
          <w:rStyle w:val="CommentReference"/>
          <w:rFonts w:ascii="Arial" w:hAnsi="Arial"/>
        </w:rPr>
        <w:t xml:space="preserve">. </w:t>
      </w:r>
      <w:r w:rsidR="0075319A">
        <w:rPr>
          <w:rFonts w:ascii="Arial" w:hAnsi="Arial" w:cs="Helvetica"/>
          <w:sz w:val="20"/>
          <w:szCs w:val="20"/>
        </w:rPr>
        <w:t>The</w:t>
      </w:r>
      <w:r w:rsidRPr="00B73CD5">
        <w:rPr>
          <w:rFonts w:ascii="Arial" w:hAnsi="Arial" w:cs="Helvetica"/>
          <w:sz w:val="20"/>
          <w:szCs w:val="20"/>
        </w:rPr>
        <w:t xml:space="preserve"> </w:t>
      </w:r>
      <w:del w:id="241" w:author="Jishu" w:date="2019-12-07T18:25:00Z">
        <w:r w:rsidRPr="00B73CD5" w:rsidDel="00290B7B">
          <w:rPr>
            <w:rFonts w:ascii="Arial" w:hAnsi="Arial" w:cs="Helvetica"/>
            <w:sz w:val="20"/>
            <w:szCs w:val="20"/>
          </w:rPr>
          <w:delText>Licensee</w:delText>
        </w:r>
      </w:del>
      <w:ins w:id="242" w:author="Jishu" w:date="2019-12-07T18:25:00Z">
        <w:r w:rsidR="00290B7B">
          <w:rPr>
            <w:rFonts w:ascii="Arial" w:hAnsi="Arial" w:cs="Helvetica"/>
            <w:sz w:val="20"/>
            <w:szCs w:val="20"/>
          </w:rPr>
          <w:t>Licensee</w:t>
        </w:r>
      </w:ins>
      <w:r w:rsidRPr="00B73CD5">
        <w:rPr>
          <w:rFonts w:ascii="Arial" w:hAnsi="Arial" w:cs="Helvetica"/>
          <w:sz w:val="20"/>
          <w:szCs w:val="20"/>
        </w:rPr>
        <w:t xml:space="preserve"> agrees and undertakes to </w:t>
      </w:r>
      <w:ins w:id="243" w:author="Jishu" w:date="2019-12-07T18:12:00Z">
        <w:r w:rsidR="00F47472">
          <w:rPr>
            <w:rFonts w:ascii="Arial" w:hAnsi="Arial" w:cs="Helvetica"/>
            <w:sz w:val="20"/>
            <w:szCs w:val="20"/>
          </w:rPr>
          <w:t>install/</w:t>
        </w:r>
      </w:ins>
      <w:r w:rsidR="004E0028">
        <w:rPr>
          <w:rFonts w:ascii="Arial" w:hAnsi="Arial" w:cs="Helvetica"/>
          <w:sz w:val="20"/>
          <w:szCs w:val="20"/>
        </w:rPr>
        <w:t>furnish the office</w:t>
      </w:r>
      <w:r w:rsidRPr="00B73CD5">
        <w:rPr>
          <w:rFonts w:ascii="Arial" w:hAnsi="Arial" w:cs="Helvetica"/>
          <w:sz w:val="20"/>
          <w:szCs w:val="20"/>
        </w:rPr>
        <w:t xml:space="preserve"> only as a temporary str</w:t>
      </w:r>
      <w:r w:rsidR="00083601">
        <w:rPr>
          <w:rFonts w:ascii="Arial" w:hAnsi="Arial" w:cs="Helvetica"/>
          <w:sz w:val="20"/>
          <w:szCs w:val="20"/>
        </w:rPr>
        <w:t>ucture in the licensed premises.</w:t>
      </w:r>
    </w:p>
    <w:p w14:paraId="05D7DAFA" w14:textId="59DEBD48" w:rsidR="00091510" w:rsidRPr="0065720D" w:rsidRDefault="00046B2F"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73CD5">
        <w:rPr>
          <w:rFonts w:ascii="Arial" w:hAnsi="Arial" w:cs="Helvetica"/>
          <w:sz w:val="20"/>
          <w:szCs w:val="20"/>
        </w:rPr>
        <w:lastRenderedPageBreak/>
        <w:t xml:space="preserve">That the validity of license is for </w:t>
      </w:r>
      <w:ins w:id="244" w:author="Sajan" w:date="2019-12-17T10:48:00Z">
        <w:r w:rsidR="000709D2" w:rsidRPr="00262B53">
          <w:rPr>
            <w:rFonts w:ascii="Arial" w:hAnsi="Arial" w:cs="Helvetica"/>
            <w:b/>
            <w:sz w:val="20"/>
            <w:szCs w:val="20"/>
            <w:highlight w:val="cyan"/>
            <w:rPrChange w:id="245" w:author="User" w:date="2021-12-30T16:04:00Z">
              <w:rPr>
                <w:rFonts w:ascii="Arial" w:hAnsi="Arial" w:cs="Helvetica"/>
                <w:b/>
                <w:sz w:val="20"/>
                <w:szCs w:val="20"/>
              </w:rPr>
            </w:rPrChange>
          </w:rPr>
          <w:t>1</w:t>
        </w:r>
      </w:ins>
      <w:commentRangeStart w:id="246"/>
      <w:del w:id="247" w:author="Sajan" w:date="2019-12-17T10:48:00Z">
        <w:r w:rsidR="002C078C" w:rsidRPr="00262B53" w:rsidDel="000709D2">
          <w:rPr>
            <w:rFonts w:ascii="Arial" w:hAnsi="Arial" w:cs="Helvetica"/>
            <w:b/>
            <w:sz w:val="20"/>
            <w:szCs w:val="20"/>
            <w:highlight w:val="cyan"/>
            <w:rPrChange w:id="248" w:author="User" w:date="2021-12-30T16:04:00Z">
              <w:rPr>
                <w:rFonts w:ascii="Arial" w:hAnsi="Arial" w:cs="Helvetica"/>
                <w:b/>
                <w:sz w:val="20"/>
                <w:szCs w:val="20"/>
              </w:rPr>
            </w:rPrChange>
          </w:rPr>
          <w:delText>2</w:delText>
        </w:r>
      </w:del>
      <w:r w:rsidR="002C078C" w:rsidRPr="00262B53">
        <w:rPr>
          <w:rFonts w:ascii="Arial" w:hAnsi="Arial" w:cs="Helvetica"/>
          <w:b/>
          <w:sz w:val="20"/>
          <w:szCs w:val="20"/>
          <w:highlight w:val="cyan"/>
          <w:rPrChange w:id="249" w:author="User" w:date="2021-12-30T16:04:00Z">
            <w:rPr>
              <w:rFonts w:ascii="Arial" w:hAnsi="Arial" w:cs="Helvetica"/>
              <w:b/>
              <w:sz w:val="20"/>
              <w:szCs w:val="20"/>
            </w:rPr>
          </w:rPrChange>
        </w:rPr>
        <w:t>0</w:t>
      </w:r>
      <w:r w:rsidRPr="00262B53">
        <w:rPr>
          <w:rFonts w:ascii="Arial" w:hAnsi="Arial" w:cs="Helvetica"/>
          <w:b/>
          <w:sz w:val="20"/>
          <w:szCs w:val="20"/>
          <w:highlight w:val="cyan"/>
          <w:rPrChange w:id="250" w:author="User" w:date="2021-12-30T16:04:00Z">
            <w:rPr>
              <w:rFonts w:ascii="Arial" w:hAnsi="Arial" w:cs="Helvetica"/>
              <w:b/>
              <w:sz w:val="20"/>
              <w:szCs w:val="20"/>
            </w:rPr>
          </w:rPrChange>
        </w:rPr>
        <w:t xml:space="preserve"> years</w:t>
      </w:r>
      <w:commentRangeEnd w:id="246"/>
      <w:r w:rsidR="00F47472" w:rsidRPr="00262B53">
        <w:rPr>
          <w:rStyle w:val="CommentReference"/>
          <w:highlight w:val="cyan"/>
          <w:rPrChange w:id="251" w:author="User" w:date="2021-12-30T16:04:00Z">
            <w:rPr>
              <w:rStyle w:val="CommentReference"/>
            </w:rPr>
          </w:rPrChange>
        </w:rPr>
        <w:commentReference w:id="246"/>
      </w:r>
      <w:r w:rsidRPr="00B73CD5">
        <w:rPr>
          <w:rFonts w:ascii="Arial" w:hAnsi="Arial" w:cs="Helvetica"/>
          <w:sz w:val="20"/>
          <w:szCs w:val="20"/>
        </w:rPr>
        <w:t xml:space="preserve">, </w:t>
      </w:r>
      <w:del w:id="252" w:author="Jishu" w:date="2019-12-07T18:13:00Z">
        <w:r w:rsidRPr="00B73CD5" w:rsidDel="00F47472">
          <w:rPr>
            <w:rFonts w:ascii="Arial" w:hAnsi="Arial" w:cs="Helvetica"/>
            <w:sz w:val="20"/>
            <w:szCs w:val="20"/>
          </w:rPr>
          <w:delText xml:space="preserve">excluding </w:delText>
        </w:r>
      </w:del>
      <w:ins w:id="253" w:author="Jishu" w:date="2019-12-07T18:13:00Z">
        <w:r w:rsidR="00F47472">
          <w:rPr>
            <w:rFonts w:ascii="Arial" w:hAnsi="Arial" w:cs="Helvetica"/>
            <w:sz w:val="20"/>
            <w:szCs w:val="20"/>
          </w:rPr>
          <w:t>in</w:t>
        </w:r>
        <w:r w:rsidR="00F47472" w:rsidRPr="00B73CD5">
          <w:rPr>
            <w:rFonts w:ascii="Arial" w:hAnsi="Arial" w:cs="Helvetica"/>
            <w:sz w:val="20"/>
            <w:szCs w:val="20"/>
          </w:rPr>
          <w:t xml:space="preserve">cluding </w:t>
        </w:r>
      </w:ins>
      <w:r w:rsidRPr="00B73CD5">
        <w:rPr>
          <w:rFonts w:ascii="Arial" w:hAnsi="Arial" w:cs="Helvetica"/>
          <w:sz w:val="20"/>
          <w:szCs w:val="20"/>
        </w:rPr>
        <w:t xml:space="preserve">the fitment period. The space was handed over to the </w:t>
      </w:r>
      <w:del w:id="254" w:author="Jishu" w:date="2019-12-07T18:25:00Z">
        <w:r w:rsidRPr="00B73CD5" w:rsidDel="00290B7B">
          <w:rPr>
            <w:rFonts w:ascii="Arial" w:hAnsi="Arial" w:cs="Helvetica"/>
            <w:sz w:val="20"/>
            <w:szCs w:val="20"/>
          </w:rPr>
          <w:delText>licensee</w:delText>
        </w:r>
      </w:del>
      <w:ins w:id="255" w:author="Jishu" w:date="2019-12-07T18:25:00Z">
        <w:r w:rsidR="00290B7B">
          <w:rPr>
            <w:rFonts w:ascii="Arial" w:hAnsi="Arial" w:cs="Helvetica"/>
            <w:sz w:val="20"/>
            <w:szCs w:val="20"/>
          </w:rPr>
          <w:t>Licensee</w:t>
        </w:r>
      </w:ins>
      <w:r w:rsidRPr="00B73CD5">
        <w:rPr>
          <w:rFonts w:ascii="Arial" w:hAnsi="Arial" w:cs="Helvetica"/>
          <w:sz w:val="20"/>
          <w:szCs w:val="20"/>
        </w:rPr>
        <w:t xml:space="preserve"> on</w:t>
      </w:r>
      <w:del w:id="256" w:author="Sajan" w:date="2019-11-02T15:35:00Z">
        <w:r w:rsidR="002C078C" w:rsidDel="001510CD">
          <w:rPr>
            <w:rFonts w:ascii="Arial" w:hAnsi="Arial" w:cs="Helvetica"/>
            <w:sz w:val="20"/>
            <w:szCs w:val="20"/>
          </w:rPr>
          <w:delText>……………</w:delText>
        </w:r>
        <w:r w:rsidR="00445AD4" w:rsidDel="001510CD">
          <w:rPr>
            <w:rFonts w:ascii="Arial" w:hAnsi="Arial" w:cs="Helvetica"/>
            <w:b/>
            <w:sz w:val="20"/>
            <w:szCs w:val="20"/>
          </w:rPr>
          <w:delText>.</w:delText>
        </w:r>
      </w:del>
      <w:ins w:id="257" w:author="User" w:date="2021-12-30T15:25:00Z">
        <w:r w:rsidR="00700C2A">
          <w:rPr>
            <w:rFonts w:ascii="Arial" w:hAnsi="Arial" w:cs="Helvetica"/>
            <w:sz w:val="20"/>
            <w:szCs w:val="20"/>
          </w:rPr>
          <w:t xml:space="preserve"> </w:t>
        </w:r>
      </w:ins>
      <w:ins w:id="258" w:author="User" w:date="2021-12-30T17:04:00Z">
        <w:r w:rsidR="00BD5992">
          <w:rPr>
            <w:rFonts w:ascii="Arial" w:hAnsi="Arial" w:cs="Helvetica"/>
            <w:sz w:val="20"/>
            <w:szCs w:val="20"/>
            <w:highlight w:val="cyan"/>
          </w:rPr>
          <w:t>01.07.2021</w:t>
        </w:r>
      </w:ins>
      <w:del w:id="259" w:author="Sajan" w:date="2019-11-02T15:35:00Z">
        <w:r w:rsidRPr="00262B53" w:rsidDel="001510CD">
          <w:rPr>
            <w:rFonts w:ascii="Arial" w:hAnsi="Arial" w:cs="Helvetica"/>
            <w:sz w:val="20"/>
            <w:szCs w:val="20"/>
            <w:highlight w:val="cyan"/>
            <w:rPrChange w:id="260" w:author="User" w:date="2021-12-30T16:04:00Z">
              <w:rPr>
                <w:rFonts w:ascii="Arial" w:hAnsi="Arial" w:cs="Helvetica"/>
                <w:sz w:val="20"/>
                <w:szCs w:val="20"/>
              </w:rPr>
            </w:rPrChange>
          </w:rPr>
          <w:delText xml:space="preserve"> </w:delText>
        </w:r>
      </w:del>
      <w:ins w:id="261" w:author="Sajan" w:date="2019-12-17T10:48:00Z">
        <w:del w:id="262" w:author="User" w:date="2021-12-30T15:25:00Z">
          <w:r w:rsidR="000709D2" w:rsidRPr="00262B53" w:rsidDel="00700C2A">
            <w:rPr>
              <w:rFonts w:ascii="Arial" w:hAnsi="Arial" w:cs="Helvetica"/>
              <w:sz w:val="20"/>
              <w:szCs w:val="20"/>
              <w:highlight w:val="cyan"/>
              <w:rPrChange w:id="263" w:author="User" w:date="2021-12-30T16:04:00Z">
                <w:rPr>
                  <w:rFonts w:ascii="Arial" w:hAnsi="Arial" w:cs="Helvetica"/>
                  <w:sz w:val="20"/>
                  <w:szCs w:val="20"/>
                </w:rPr>
              </w:rPrChange>
            </w:rPr>
            <w:delText>…………………</w:delText>
          </w:r>
        </w:del>
      </w:ins>
      <w:ins w:id="264" w:author="Sajan" w:date="2019-11-02T15:35:00Z">
        <w:r w:rsidR="001510CD" w:rsidRPr="00262B53">
          <w:rPr>
            <w:rFonts w:ascii="Arial" w:hAnsi="Arial" w:cs="Helvetica"/>
            <w:b/>
            <w:sz w:val="20"/>
            <w:szCs w:val="20"/>
            <w:highlight w:val="cyan"/>
            <w:rPrChange w:id="265" w:author="User" w:date="2021-12-30T16:04:00Z">
              <w:rPr>
                <w:rFonts w:ascii="Arial" w:hAnsi="Arial" w:cs="Helvetica"/>
                <w:b/>
                <w:sz w:val="20"/>
                <w:szCs w:val="20"/>
              </w:rPr>
            </w:rPrChange>
          </w:rPr>
          <w:t>.</w:t>
        </w:r>
        <w:r w:rsidR="001510CD" w:rsidRPr="00B73CD5">
          <w:rPr>
            <w:rFonts w:ascii="Arial" w:hAnsi="Arial" w:cs="Helvetica"/>
            <w:sz w:val="20"/>
            <w:szCs w:val="20"/>
          </w:rPr>
          <w:t xml:space="preserve"> </w:t>
        </w:r>
      </w:ins>
      <w:r w:rsidR="006348F3" w:rsidRPr="00B73CD5">
        <w:rPr>
          <w:rFonts w:ascii="Arial" w:hAnsi="Arial" w:cs="Helvetica"/>
          <w:sz w:val="20"/>
          <w:szCs w:val="20"/>
        </w:rPr>
        <w:t>Thus,</w:t>
      </w:r>
      <w:ins w:id="266" w:author="Jishu" w:date="2019-12-07T18:14:00Z">
        <w:r w:rsidR="00F47472">
          <w:rPr>
            <w:rFonts w:ascii="Arial" w:hAnsi="Arial" w:cs="Helvetica"/>
            <w:sz w:val="20"/>
            <w:szCs w:val="20"/>
          </w:rPr>
          <w:t xml:space="preserve"> the license period is from </w:t>
        </w:r>
        <w:del w:id="267" w:author="Sajan" w:date="2019-12-17T10:49:00Z">
          <w:r w:rsidR="00F47472" w:rsidRPr="00262B53" w:rsidDel="000709D2">
            <w:rPr>
              <w:rFonts w:ascii="Arial" w:hAnsi="Arial" w:cs="Helvetica"/>
              <w:sz w:val="20"/>
              <w:szCs w:val="20"/>
              <w:highlight w:val="cyan"/>
              <w:rPrChange w:id="268" w:author="User" w:date="2021-12-30T16:04:00Z">
                <w:rPr>
                  <w:rFonts w:ascii="Arial" w:hAnsi="Arial" w:cs="Helvetica"/>
                  <w:sz w:val="20"/>
                  <w:szCs w:val="20"/>
                </w:rPr>
              </w:rPrChange>
            </w:rPr>
            <w:delText>12.10.2019</w:delText>
          </w:r>
        </w:del>
      </w:ins>
      <w:ins w:id="269" w:author="Sajan" w:date="2019-12-17T10:49:00Z">
        <w:del w:id="270" w:author="User" w:date="2021-12-30T15:26:00Z">
          <w:r w:rsidR="000709D2" w:rsidRPr="00262B53" w:rsidDel="00700C2A">
            <w:rPr>
              <w:rFonts w:ascii="Arial" w:hAnsi="Arial" w:cs="Helvetica"/>
              <w:sz w:val="20"/>
              <w:szCs w:val="20"/>
              <w:highlight w:val="cyan"/>
              <w:rPrChange w:id="271" w:author="User" w:date="2021-12-30T16:04:00Z">
                <w:rPr>
                  <w:rFonts w:ascii="Arial" w:hAnsi="Arial" w:cs="Helvetica"/>
                  <w:sz w:val="20"/>
                  <w:szCs w:val="20"/>
                </w:rPr>
              </w:rPrChange>
            </w:rPr>
            <w:delText>…………</w:delText>
          </w:r>
        </w:del>
      </w:ins>
      <w:ins w:id="272" w:author="User" w:date="2021-12-30T15:26:00Z">
        <w:r w:rsidR="00BD5992">
          <w:rPr>
            <w:rFonts w:ascii="Arial" w:hAnsi="Arial" w:cs="Helvetica"/>
            <w:sz w:val="20"/>
            <w:szCs w:val="20"/>
            <w:highlight w:val="cyan"/>
            <w:rPrChange w:id="273" w:author="User" w:date="2021-12-30T16:04:00Z">
              <w:rPr>
                <w:rFonts w:ascii="Arial" w:hAnsi="Arial" w:cs="Helvetica"/>
                <w:sz w:val="20"/>
                <w:szCs w:val="20"/>
                <w:highlight w:val="cyan"/>
              </w:rPr>
            </w:rPrChange>
          </w:rPr>
          <w:t>01.07</w:t>
        </w:r>
        <w:r w:rsidR="00700C2A" w:rsidRPr="00262B53">
          <w:rPr>
            <w:rFonts w:ascii="Arial" w:hAnsi="Arial" w:cs="Helvetica"/>
            <w:sz w:val="20"/>
            <w:szCs w:val="20"/>
            <w:highlight w:val="cyan"/>
            <w:rPrChange w:id="274" w:author="User" w:date="2021-12-30T16:04:00Z">
              <w:rPr>
                <w:rFonts w:ascii="Arial" w:hAnsi="Arial" w:cs="Helvetica"/>
                <w:sz w:val="20"/>
                <w:szCs w:val="20"/>
              </w:rPr>
            </w:rPrChange>
          </w:rPr>
          <w:t>.2021</w:t>
        </w:r>
      </w:ins>
      <w:ins w:id="275" w:author="Sajan" w:date="2019-12-17T10:49:00Z">
        <w:del w:id="276" w:author="User" w:date="2021-12-30T15:26:00Z">
          <w:r w:rsidR="000709D2" w:rsidRPr="00262B53" w:rsidDel="00700C2A">
            <w:rPr>
              <w:rFonts w:ascii="Arial" w:hAnsi="Arial" w:cs="Helvetica"/>
              <w:sz w:val="20"/>
              <w:szCs w:val="20"/>
              <w:highlight w:val="cyan"/>
              <w:rPrChange w:id="277" w:author="User" w:date="2021-12-30T16:04:00Z">
                <w:rPr>
                  <w:rFonts w:ascii="Arial" w:hAnsi="Arial" w:cs="Helvetica"/>
                  <w:sz w:val="20"/>
                  <w:szCs w:val="20"/>
                </w:rPr>
              </w:rPrChange>
            </w:rPr>
            <w:delText>……….</w:delText>
          </w:r>
        </w:del>
      </w:ins>
      <w:ins w:id="278" w:author="Jishu" w:date="2019-12-07T18:14:00Z">
        <w:r w:rsidR="00F47472" w:rsidRPr="00262B53">
          <w:rPr>
            <w:rFonts w:ascii="Arial" w:hAnsi="Arial" w:cs="Helvetica"/>
            <w:sz w:val="20"/>
            <w:szCs w:val="20"/>
            <w:highlight w:val="cyan"/>
            <w:rPrChange w:id="279" w:author="User" w:date="2021-12-30T16:04:00Z">
              <w:rPr>
                <w:rFonts w:ascii="Arial" w:hAnsi="Arial" w:cs="Helvetica"/>
                <w:sz w:val="20"/>
                <w:szCs w:val="20"/>
              </w:rPr>
            </w:rPrChange>
          </w:rPr>
          <w:t xml:space="preserve"> to </w:t>
        </w:r>
        <w:del w:id="280" w:author="Sajan" w:date="2019-12-17T10:49:00Z">
          <w:r w:rsidR="00F47472" w:rsidRPr="00262B53" w:rsidDel="000709D2">
            <w:rPr>
              <w:rFonts w:ascii="Arial" w:hAnsi="Arial" w:cs="Helvetica"/>
              <w:sz w:val="20"/>
              <w:szCs w:val="20"/>
              <w:highlight w:val="cyan"/>
              <w:rPrChange w:id="281" w:author="User" w:date="2021-12-30T16:04:00Z">
                <w:rPr>
                  <w:rFonts w:ascii="Arial" w:hAnsi="Arial" w:cs="Helvetica"/>
                  <w:sz w:val="20"/>
                  <w:szCs w:val="20"/>
                </w:rPr>
              </w:rPrChange>
            </w:rPr>
            <w:delText>11.10.203</w:delText>
          </w:r>
        </w:del>
      </w:ins>
      <w:ins w:id="282" w:author="User" w:date="2021-12-30T15:26:00Z">
        <w:r w:rsidR="00BD5992">
          <w:rPr>
            <w:rFonts w:ascii="Arial" w:hAnsi="Arial" w:cs="Helvetica"/>
            <w:sz w:val="20"/>
            <w:szCs w:val="20"/>
            <w:highlight w:val="cyan"/>
            <w:rPrChange w:id="283" w:author="User" w:date="2021-12-30T16:04:00Z">
              <w:rPr>
                <w:rFonts w:ascii="Arial" w:hAnsi="Arial" w:cs="Helvetica"/>
                <w:sz w:val="20"/>
                <w:szCs w:val="20"/>
                <w:highlight w:val="cyan"/>
              </w:rPr>
            </w:rPrChange>
          </w:rPr>
          <w:t>30.06</w:t>
        </w:r>
        <w:r w:rsidR="00700C2A" w:rsidRPr="00262B53">
          <w:rPr>
            <w:rFonts w:ascii="Arial" w:hAnsi="Arial" w:cs="Helvetica"/>
            <w:sz w:val="20"/>
            <w:szCs w:val="20"/>
            <w:highlight w:val="cyan"/>
            <w:rPrChange w:id="284" w:author="User" w:date="2021-12-30T16:04:00Z">
              <w:rPr>
                <w:rFonts w:ascii="Arial" w:hAnsi="Arial" w:cs="Helvetica"/>
                <w:sz w:val="20"/>
                <w:szCs w:val="20"/>
              </w:rPr>
            </w:rPrChange>
          </w:rPr>
          <w:t>.2031</w:t>
        </w:r>
      </w:ins>
      <w:ins w:id="285" w:author="Jishu" w:date="2019-12-07T18:14:00Z">
        <w:del w:id="286" w:author="Sajan" w:date="2019-12-17T10:49:00Z">
          <w:r w:rsidR="00F47472" w:rsidRPr="00262B53" w:rsidDel="000709D2">
            <w:rPr>
              <w:rFonts w:ascii="Arial" w:hAnsi="Arial" w:cs="Helvetica"/>
              <w:sz w:val="20"/>
              <w:szCs w:val="20"/>
              <w:highlight w:val="cyan"/>
              <w:rPrChange w:id="287" w:author="User" w:date="2021-12-30T16:04:00Z">
                <w:rPr>
                  <w:rFonts w:ascii="Arial" w:hAnsi="Arial" w:cs="Helvetica"/>
                  <w:sz w:val="20"/>
                  <w:szCs w:val="20"/>
                </w:rPr>
              </w:rPrChange>
            </w:rPr>
            <w:delText>9</w:delText>
          </w:r>
        </w:del>
      </w:ins>
      <w:ins w:id="288" w:author="Sajan" w:date="2019-12-17T10:49:00Z">
        <w:del w:id="289" w:author="User" w:date="2021-12-30T15:26:00Z">
          <w:r w:rsidR="000709D2" w:rsidRPr="00262B53" w:rsidDel="00700C2A">
            <w:rPr>
              <w:rFonts w:ascii="Arial" w:hAnsi="Arial" w:cs="Helvetica"/>
              <w:sz w:val="20"/>
              <w:szCs w:val="20"/>
              <w:highlight w:val="cyan"/>
              <w:rPrChange w:id="290" w:author="User" w:date="2021-12-30T16:04:00Z">
                <w:rPr>
                  <w:rFonts w:ascii="Arial" w:hAnsi="Arial" w:cs="Helvetica"/>
                  <w:sz w:val="20"/>
                  <w:szCs w:val="20"/>
                </w:rPr>
              </w:rPrChange>
            </w:rPr>
            <w:delText>…………………………..</w:delText>
          </w:r>
        </w:del>
      </w:ins>
      <w:ins w:id="291" w:author="Jishu" w:date="2019-12-07T18:14:00Z">
        <w:r w:rsidR="00F47472">
          <w:rPr>
            <w:rFonts w:ascii="Arial" w:hAnsi="Arial" w:cs="Helvetica"/>
            <w:sz w:val="20"/>
            <w:szCs w:val="20"/>
          </w:rPr>
          <w:t xml:space="preserve"> and</w:t>
        </w:r>
      </w:ins>
      <w:r w:rsidRPr="00B73CD5">
        <w:rPr>
          <w:rFonts w:ascii="Arial" w:hAnsi="Arial" w:cs="Helvetica"/>
          <w:sz w:val="20"/>
          <w:szCs w:val="20"/>
        </w:rPr>
        <w:t xml:space="preserve"> the billing cycle </w:t>
      </w:r>
      <w:del w:id="292" w:author="Jishu" w:date="2019-12-07T18:13:00Z">
        <w:r w:rsidRPr="00B73CD5" w:rsidDel="00F47472">
          <w:rPr>
            <w:rFonts w:ascii="Arial" w:hAnsi="Arial" w:cs="Helvetica"/>
            <w:sz w:val="20"/>
            <w:szCs w:val="20"/>
          </w:rPr>
          <w:delText xml:space="preserve">shall </w:delText>
        </w:r>
      </w:del>
      <w:ins w:id="293" w:author="Jishu" w:date="2019-12-07T18:13:00Z">
        <w:r w:rsidR="00F47472">
          <w:rPr>
            <w:rFonts w:ascii="Arial" w:hAnsi="Arial" w:cs="Helvetica"/>
            <w:sz w:val="20"/>
            <w:szCs w:val="20"/>
          </w:rPr>
          <w:t>has</w:t>
        </w:r>
        <w:r w:rsidR="00F47472" w:rsidRPr="00B73CD5">
          <w:rPr>
            <w:rFonts w:ascii="Arial" w:hAnsi="Arial" w:cs="Helvetica"/>
            <w:sz w:val="20"/>
            <w:szCs w:val="20"/>
          </w:rPr>
          <w:t xml:space="preserve"> </w:t>
        </w:r>
      </w:ins>
      <w:r w:rsidRPr="00B73CD5">
        <w:rPr>
          <w:rFonts w:ascii="Arial" w:hAnsi="Arial" w:cs="Helvetica"/>
          <w:sz w:val="20"/>
          <w:szCs w:val="20"/>
        </w:rPr>
        <w:t>commence</w:t>
      </w:r>
      <w:ins w:id="294" w:author="Jishu" w:date="2019-12-07T18:14:00Z">
        <w:r w:rsidR="00F47472">
          <w:rPr>
            <w:rFonts w:ascii="Arial" w:hAnsi="Arial" w:cs="Helvetica"/>
            <w:sz w:val="20"/>
            <w:szCs w:val="20"/>
          </w:rPr>
          <w:t>d</w:t>
        </w:r>
      </w:ins>
      <w:r w:rsidRPr="00B73CD5">
        <w:rPr>
          <w:rFonts w:ascii="Arial" w:hAnsi="Arial" w:cs="Helvetica"/>
          <w:sz w:val="20"/>
          <w:szCs w:val="20"/>
        </w:rPr>
        <w:t xml:space="preserve"> on </w:t>
      </w:r>
      <w:del w:id="295" w:author="Sajan" w:date="2019-11-02T15:36:00Z">
        <w:r w:rsidR="002C078C" w:rsidRPr="00262B53" w:rsidDel="001510CD">
          <w:rPr>
            <w:rFonts w:ascii="Arial" w:hAnsi="Arial" w:cs="Helvetica"/>
            <w:b/>
            <w:sz w:val="20"/>
            <w:szCs w:val="20"/>
            <w:highlight w:val="cyan"/>
            <w:rPrChange w:id="296" w:author="User" w:date="2021-12-30T16:05:00Z">
              <w:rPr>
                <w:rFonts w:ascii="Arial" w:hAnsi="Arial" w:cs="Helvetica"/>
                <w:b/>
                <w:sz w:val="20"/>
                <w:szCs w:val="20"/>
              </w:rPr>
            </w:rPrChange>
          </w:rPr>
          <w:delText>……………</w:delText>
        </w:r>
      </w:del>
      <w:ins w:id="297" w:author="User" w:date="2021-12-30T15:27:00Z">
        <w:r w:rsidR="00BD5992">
          <w:rPr>
            <w:rFonts w:ascii="Arial" w:hAnsi="Arial" w:cs="Helvetica"/>
            <w:b/>
            <w:sz w:val="20"/>
            <w:szCs w:val="20"/>
            <w:highlight w:val="cyan"/>
            <w:rPrChange w:id="298" w:author="User" w:date="2021-12-30T16:05:00Z">
              <w:rPr>
                <w:rFonts w:ascii="Arial" w:hAnsi="Arial" w:cs="Helvetica"/>
                <w:b/>
                <w:sz w:val="20"/>
                <w:szCs w:val="20"/>
                <w:highlight w:val="cyan"/>
              </w:rPr>
            </w:rPrChange>
          </w:rPr>
          <w:t>01.07</w:t>
        </w:r>
        <w:r w:rsidR="00700C2A" w:rsidRPr="00262B53">
          <w:rPr>
            <w:rFonts w:ascii="Arial" w:hAnsi="Arial" w:cs="Helvetica"/>
            <w:b/>
            <w:sz w:val="20"/>
            <w:szCs w:val="20"/>
            <w:highlight w:val="cyan"/>
            <w:rPrChange w:id="299" w:author="User" w:date="2021-12-30T16:05:00Z">
              <w:rPr>
                <w:rFonts w:ascii="Arial" w:hAnsi="Arial" w:cs="Helvetica"/>
                <w:b/>
                <w:sz w:val="20"/>
                <w:szCs w:val="20"/>
              </w:rPr>
            </w:rPrChange>
          </w:rPr>
          <w:t>.2021</w:t>
        </w:r>
      </w:ins>
      <w:del w:id="300" w:author="Sajan" w:date="2019-11-02T15:36:00Z">
        <w:r w:rsidRPr="00262B53" w:rsidDel="001510CD">
          <w:rPr>
            <w:rFonts w:ascii="Arial" w:hAnsi="Arial" w:cs="Helvetica"/>
            <w:sz w:val="20"/>
            <w:szCs w:val="20"/>
            <w:highlight w:val="cyan"/>
            <w:rPrChange w:id="301" w:author="User" w:date="2021-12-30T16:05:00Z">
              <w:rPr>
                <w:rFonts w:ascii="Arial" w:hAnsi="Arial" w:cs="Helvetica"/>
                <w:sz w:val="20"/>
                <w:szCs w:val="20"/>
              </w:rPr>
            </w:rPrChange>
          </w:rPr>
          <w:delText xml:space="preserve"> </w:delText>
        </w:r>
      </w:del>
      <w:ins w:id="302" w:author="Sajan" w:date="2019-12-17T10:49:00Z">
        <w:del w:id="303" w:author="User" w:date="2021-12-30T15:27:00Z">
          <w:r w:rsidR="000709D2" w:rsidRPr="00262B53" w:rsidDel="00700C2A">
            <w:rPr>
              <w:rFonts w:ascii="Arial" w:hAnsi="Arial" w:cs="Helvetica"/>
              <w:b/>
              <w:sz w:val="20"/>
              <w:szCs w:val="20"/>
              <w:highlight w:val="cyan"/>
              <w:rPrChange w:id="304" w:author="User" w:date="2021-12-30T16:05:00Z">
                <w:rPr>
                  <w:rFonts w:ascii="Arial" w:hAnsi="Arial" w:cs="Helvetica"/>
                  <w:b/>
                  <w:sz w:val="20"/>
                  <w:szCs w:val="20"/>
                </w:rPr>
              </w:rPrChange>
            </w:rPr>
            <w:delText>……………………..</w:delText>
          </w:r>
        </w:del>
      </w:ins>
      <w:ins w:id="305" w:author="Sajan" w:date="2019-11-02T15:36:00Z">
        <w:r w:rsidR="001510CD" w:rsidRPr="00B73CD5">
          <w:rPr>
            <w:rFonts w:ascii="Arial" w:hAnsi="Arial" w:cs="Helvetica"/>
            <w:sz w:val="20"/>
            <w:szCs w:val="20"/>
          </w:rPr>
          <w:t xml:space="preserve"> </w:t>
        </w:r>
      </w:ins>
      <w:del w:id="306" w:author="Jishu" w:date="2019-12-07T18:14:00Z">
        <w:r w:rsidRPr="00B73CD5" w:rsidDel="00F47472">
          <w:rPr>
            <w:rFonts w:ascii="Arial" w:hAnsi="Arial" w:cs="Helvetica"/>
            <w:sz w:val="20"/>
            <w:szCs w:val="20"/>
          </w:rPr>
          <w:delText xml:space="preserve">till the expiry of license that is till </w:delText>
        </w:r>
        <w:r w:rsidR="002C078C" w:rsidDel="00F47472">
          <w:rPr>
            <w:rFonts w:ascii="Arial" w:hAnsi="Arial" w:cs="Helvetica"/>
            <w:b/>
            <w:sz w:val="20"/>
            <w:szCs w:val="20"/>
          </w:rPr>
          <w:delText>……………..</w:delText>
        </w:r>
        <w:r w:rsidRPr="00B73CD5" w:rsidDel="00F47472">
          <w:rPr>
            <w:rFonts w:ascii="Arial" w:hAnsi="Arial" w:cs="Helvetica"/>
            <w:b/>
            <w:sz w:val="20"/>
            <w:szCs w:val="20"/>
          </w:rPr>
          <w:delText>.</w:delText>
        </w:r>
      </w:del>
      <w:ins w:id="307" w:author="Sajan" w:date="2019-11-02T15:36:00Z">
        <w:del w:id="308" w:author="Jishu" w:date="2019-12-07T18:14:00Z">
          <w:r w:rsidR="001510CD" w:rsidDel="00F47472">
            <w:rPr>
              <w:rFonts w:ascii="Arial" w:hAnsi="Arial" w:cs="Helvetica"/>
              <w:b/>
              <w:sz w:val="20"/>
              <w:szCs w:val="20"/>
            </w:rPr>
            <w:delText>11.10.2039</w:delText>
          </w:r>
          <w:r w:rsidR="00F94CAE" w:rsidDel="00F47472">
            <w:rPr>
              <w:rFonts w:ascii="Arial" w:hAnsi="Arial" w:cs="Helvetica"/>
              <w:b/>
              <w:sz w:val="20"/>
              <w:szCs w:val="20"/>
            </w:rPr>
            <w:delText>.</w:delText>
          </w:r>
        </w:del>
      </w:ins>
    </w:p>
    <w:p w14:paraId="018D14D9" w14:textId="4C14ECAF" w:rsidR="009D072A" w:rsidRPr="0065720D" w:rsidRDefault="009D072A" w:rsidP="009D072A">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73CD5">
        <w:rPr>
          <w:rFonts w:ascii="Arial" w:hAnsi="Arial" w:cs="Helvetica"/>
          <w:sz w:val="20"/>
          <w:szCs w:val="20"/>
        </w:rPr>
        <w:t xml:space="preserve">That the </w:t>
      </w:r>
      <w:ins w:id="309" w:author="Jishu" w:date="2019-12-07T18:15:00Z">
        <w:r w:rsidR="00F47472">
          <w:rPr>
            <w:rFonts w:ascii="Arial" w:hAnsi="Arial" w:cs="Helvetica"/>
            <w:sz w:val="20"/>
            <w:szCs w:val="20"/>
          </w:rPr>
          <w:t xml:space="preserve">initial </w:t>
        </w:r>
      </w:ins>
      <w:r w:rsidRPr="00B73CD5">
        <w:rPr>
          <w:rFonts w:ascii="Arial" w:hAnsi="Arial" w:cs="Helvetica"/>
          <w:sz w:val="20"/>
          <w:szCs w:val="20"/>
        </w:rPr>
        <w:t xml:space="preserve">license fees </w:t>
      </w:r>
      <w:r w:rsidR="00FB3332">
        <w:rPr>
          <w:rFonts w:ascii="Arial" w:hAnsi="Arial" w:cs="Helvetica"/>
          <w:sz w:val="20"/>
          <w:szCs w:val="20"/>
        </w:rPr>
        <w:t>applicable for the licensed premises is</w:t>
      </w:r>
      <w:r w:rsidRPr="00B73CD5">
        <w:rPr>
          <w:rFonts w:ascii="Arial" w:hAnsi="Arial" w:cs="Helvetica"/>
          <w:sz w:val="20"/>
          <w:szCs w:val="20"/>
        </w:rPr>
        <w:t xml:space="preserve"> </w:t>
      </w:r>
      <w:r w:rsidRPr="00B73CD5">
        <w:rPr>
          <w:rFonts w:ascii="Arial" w:hAnsi="Arial" w:cs="Helvetica"/>
          <w:b/>
          <w:sz w:val="20"/>
          <w:szCs w:val="20"/>
        </w:rPr>
        <w:t>Rs.</w:t>
      </w:r>
      <w:r w:rsidR="00AE344A">
        <w:rPr>
          <w:rFonts w:ascii="Arial" w:hAnsi="Arial" w:cs="Helvetica"/>
          <w:b/>
          <w:sz w:val="20"/>
          <w:szCs w:val="20"/>
        </w:rPr>
        <w:t xml:space="preserve"> </w:t>
      </w:r>
      <w:ins w:id="310" w:author="User" w:date="2021-12-30T15:28:00Z">
        <w:r w:rsidR="00715B27">
          <w:rPr>
            <w:rFonts w:ascii="Arial" w:hAnsi="Arial" w:cs="Helvetica"/>
            <w:b/>
            <w:sz w:val="20"/>
            <w:szCs w:val="20"/>
            <w:highlight w:val="cyan"/>
            <w:rPrChange w:id="311" w:author="User" w:date="2021-12-30T16:08:00Z">
              <w:rPr>
                <w:rFonts w:ascii="Arial" w:hAnsi="Arial" w:cs="Helvetica"/>
                <w:b/>
                <w:sz w:val="20"/>
                <w:szCs w:val="20"/>
                <w:highlight w:val="cyan"/>
              </w:rPr>
            </w:rPrChange>
          </w:rPr>
          <w:t>38</w:t>
        </w:r>
      </w:ins>
      <w:ins w:id="312" w:author="Sajan" w:date="2019-12-17T11:01:00Z">
        <w:del w:id="313" w:author="User" w:date="2021-12-30T15:28:00Z">
          <w:r w:rsidR="0084359E" w:rsidRPr="002E7AD3" w:rsidDel="00157916">
            <w:rPr>
              <w:rFonts w:ascii="Arial" w:hAnsi="Arial" w:cs="Helvetica"/>
              <w:b/>
              <w:sz w:val="20"/>
              <w:szCs w:val="20"/>
              <w:highlight w:val="cyan"/>
              <w:rPrChange w:id="314" w:author="User" w:date="2021-12-30T16:08:00Z">
                <w:rPr>
                  <w:rFonts w:ascii="Arial" w:hAnsi="Arial" w:cs="Helvetica"/>
                  <w:b/>
                  <w:sz w:val="20"/>
                  <w:szCs w:val="20"/>
                </w:rPr>
              </w:rPrChange>
            </w:rPr>
            <w:delText>38</w:delText>
          </w:r>
        </w:del>
      </w:ins>
      <w:del w:id="315" w:author="Sajan" w:date="2019-12-17T11:01:00Z">
        <w:r w:rsidR="002C078C" w:rsidRPr="002E7AD3" w:rsidDel="0084359E">
          <w:rPr>
            <w:rFonts w:ascii="Arial" w:hAnsi="Arial" w:cs="Helvetica"/>
            <w:b/>
            <w:sz w:val="20"/>
            <w:szCs w:val="20"/>
            <w:highlight w:val="cyan"/>
            <w:rPrChange w:id="316" w:author="User" w:date="2021-12-30T16:08:00Z">
              <w:rPr>
                <w:rFonts w:ascii="Arial" w:hAnsi="Arial" w:cs="Helvetica"/>
                <w:b/>
                <w:sz w:val="20"/>
                <w:szCs w:val="20"/>
              </w:rPr>
            </w:rPrChange>
          </w:rPr>
          <w:delText>4</w:delText>
        </w:r>
      </w:del>
      <w:del w:id="317" w:author="Sajan" w:date="2019-12-17T10:50:00Z">
        <w:r w:rsidR="002C078C" w:rsidRPr="002E7AD3" w:rsidDel="000709D2">
          <w:rPr>
            <w:rFonts w:ascii="Arial" w:hAnsi="Arial" w:cs="Helvetica"/>
            <w:b/>
            <w:sz w:val="20"/>
            <w:szCs w:val="20"/>
            <w:highlight w:val="cyan"/>
            <w:rPrChange w:id="318" w:author="User" w:date="2021-12-30T16:08:00Z">
              <w:rPr>
                <w:rFonts w:ascii="Arial" w:hAnsi="Arial" w:cs="Helvetica"/>
                <w:b/>
                <w:sz w:val="20"/>
                <w:szCs w:val="20"/>
              </w:rPr>
            </w:rPrChange>
          </w:rPr>
          <w:delText>2</w:delText>
        </w:r>
      </w:del>
      <w:r w:rsidR="00091510" w:rsidRPr="002E7AD3">
        <w:rPr>
          <w:rFonts w:ascii="Arial" w:hAnsi="Arial" w:cs="Helvetica"/>
          <w:b/>
          <w:sz w:val="20"/>
          <w:szCs w:val="20"/>
          <w:highlight w:val="cyan"/>
          <w:rPrChange w:id="319" w:author="User" w:date="2021-12-30T16:08:00Z">
            <w:rPr>
              <w:rFonts w:ascii="Arial" w:hAnsi="Arial" w:cs="Helvetica"/>
              <w:b/>
              <w:sz w:val="20"/>
              <w:szCs w:val="20"/>
            </w:rPr>
          </w:rPrChange>
        </w:rPr>
        <w:t xml:space="preserve">/- </w:t>
      </w:r>
      <w:r w:rsidRPr="002E7AD3">
        <w:rPr>
          <w:rFonts w:ascii="Arial" w:hAnsi="Arial" w:cs="Helvetica"/>
          <w:b/>
          <w:sz w:val="20"/>
          <w:szCs w:val="20"/>
          <w:highlight w:val="cyan"/>
          <w:rPrChange w:id="320" w:author="User" w:date="2021-12-30T16:08:00Z">
            <w:rPr>
              <w:rFonts w:ascii="Arial" w:hAnsi="Arial" w:cs="Helvetica"/>
              <w:b/>
              <w:sz w:val="20"/>
              <w:szCs w:val="20"/>
            </w:rPr>
          </w:rPrChange>
        </w:rPr>
        <w:t xml:space="preserve">per </w:t>
      </w:r>
      <w:r w:rsidR="00FF29B3" w:rsidRPr="002E7AD3">
        <w:rPr>
          <w:rFonts w:ascii="Arial" w:hAnsi="Arial" w:cs="Helvetica"/>
          <w:b/>
          <w:sz w:val="20"/>
          <w:szCs w:val="20"/>
          <w:highlight w:val="cyan"/>
          <w:rPrChange w:id="321" w:author="User" w:date="2021-12-30T16:08:00Z">
            <w:rPr>
              <w:rFonts w:ascii="Arial" w:hAnsi="Arial" w:cs="Helvetica"/>
              <w:b/>
              <w:sz w:val="20"/>
              <w:szCs w:val="20"/>
            </w:rPr>
          </w:rPrChange>
        </w:rPr>
        <w:t>sq.ft</w:t>
      </w:r>
      <w:r w:rsidR="00FF29B3">
        <w:rPr>
          <w:rFonts w:ascii="Arial" w:hAnsi="Arial" w:cs="Helvetica"/>
          <w:b/>
          <w:sz w:val="20"/>
          <w:szCs w:val="20"/>
        </w:rPr>
        <w:t xml:space="preserve"> </w:t>
      </w:r>
      <w:r w:rsidR="00C17886" w:rsidRPr="00AC3061">
        <w:rPr>
          <w:rFonts w:ascii="Arial" w:hAnsi="Arial" w:cs="Helvetica"/>
          <w:sz w:val="20"/>
          <w:szCs w:val="20"/>
        </w:rPr>
        <w:t xml:space="preserve">(including </w:t>
      </w:r>
      <w:r w:rsidR="00C17886">
        <w:rPr>
          <w:rFonts w:ascii="Arial" w:hAnsi="Arial" w:cs="Helvetica"/>
          <w:sz w:val="20"/>
          <w:szCs w:val="20"/>
        </w:rPr>
        <w:t>Common Area M</w:t>
      </w:r>
      <w:r w:rsidR="00C17886" w:rsidRPr="00B73CD5">
        <w:rPr>
          <w:rFonts w:ascii="Arial" w:hAnsi="Arial" w:cs="Helvetica"/>
          <w:sz w:val="20"/>
          <w:szCs w:val="20"/>
        </w:rPr>
        <w:t>aintenance (CAM) charges</w:t>
      </w:r>
      <w:r w:rsidR="00C17886">
        <w:rPr>
          <w:rFonts w:ascii="Arial" w:hAnsi="Arial" w:cs="Helvetica"/>
          <w:sz w:val="20"/>
          <w:szCs w:val="20"/>
        </w:rPr>
        <w:t>)</w:t>
      </w:r>
      <w:r w:rsidR="00FF29B3">
        <w:rPr>
          <w:rFonts w:ascii="Arial" w:hAnsi="Arial" w:cs="Helvetica"/>
          <w:sz w:val="20"/>
          <w:szCs w:val="20"/>
        </w:rPr>
        <w:t xml:space="preserve"> for the location</w:t>
      </w:r>
      <w:r w:rsidR="00445AD4">
        <w:rPr>
          <w:rFonts w:ascii="Arial" w:hAnsi="Arial" w:cs="Helvetica"/>
          <w:sz w:val="20"/>
          <w:szCs w:val="20"/>
        </w:rPr>
        <w:t xml:space="preserve"> </w:t>
      </w:r>
      <w:ins w:id="322" w:author="User" w:date="2021-12-30T17:18:00Z">
        <w:r w:rsidR="00A555AC">
          <w:rPr>
            <w:rFonts w:ascii="Helvetica" w:hAnsi="Helvetica" w:cs="Helvetica"/>
            <w:b/>
            <w:sz w:val="20"/>
            <w:szCs w:val="20"/>
            <w:highlight w:val="cyan"/>
          </w:rPr>
          <w:t>PD+4(Level 5)(4A+4B)</w:t>
        </w:r>
      </w:ins>
      <w:ins w:id="323" w:author="User" w:date="2021-12-30T17:06:00Z">
        <w:r w:rsidR="00715B27">
          <w:rPr>
            <w:rFonts w:ascii="Arial" w:hAnsi="Arial" w:cs="Helvetica"/>
            <w:b/>
            <w:sz w:val="20"/>
            <w:szCs w:val="20"/>
          </w:rPr>
          <w:t xml:space="preserve"> </w:t>
        </w:r>
      </w:ins>
      <w:del w:id="324" w:author="User" w:date="2021-12-30T15:33:00Z">
        <w:r w:rsidR="002C078C" w:rsidDel="00157916">
          <w:rPr>
            <w:rFonts w:ascii="Arial" w:hAnsi="Arial" w:cs="Helvetica"/>
            <w:b/>
            <w:sz w:val="20"/>
            <w:szCs w:val="20"/>
          </w:rPr>
          <w:delText>PD+</w:delText>
        </w:r>
      </w:del>
      <w:ins w:id="325" w:author="Sajan" w:date="2019-12-17T11:01:00Z">
        <w:del w:id="326" w:author="User" w:date="2021-12-30T15:33:00Z">
          <w:r w:rsidR="0084359E" w:rsidDel="00157916">
            <w:rPr>
              <w:rFonts w:ascii="Arial" w:hAnsi="Arial" w:cs="Helvetica"/>
              <w:b/>
              <w:sz w:val="20"/>
              <w:szCs w:val="20"/>
            </w:rPr>
            <w:delText>4</w:delText>
          </w:r>
        </w:del>
      </w:ins>
      <w:del w:id="327" w:author="Sajan" w:date="2019-12-17T10:50:00Z">
        <w:r w:rsidR="002C078C" w:rsidDel="000709D2">
          <w:rPr>
            <w:rFonts w:ascii="Arial" w:hAnsi="Arial" w:cs="Helvetica"/>
            <w:b/>
            <w:sz w:val="20"/>
            <w:szCs w:val="20"/>
          </w:rPr>
          <w:delText>1</w:delText>
        </w:r>
      </w:del>
      <w:del w:id="328" w:author="User" w:date="2021-12-30T15:33:00Z">
        <w:r w:rsidR="00445AD4" w:rsidDel="00157916">
          <w:rPr>
            <w:rFonts w:ascii="Arial" w:hAnsi="Arial" w:cs="Helvetica"/>
            <w:b/>
            <w:sz w:val="20"/>
            <w:szCs w:val="20"/>
          </w:rPr>
          <w:delText xml:space="preserve"> (Level</w:delText>
        </w:r>
        <w:r w:rsidR="002C078C" w:rsidDel="00157916">
          <w:rPr>
            <w:rFonts w:ascii="Arial" w:hAnsi="Arial" w:cs="Helvetica"/>
            <w:b/>
            <w:sz w:val="20"/>
            <w:szCs w:val="20"/>
          </w:rPr>
          <w:delText xml:space="preserve"> </w:delText>
        </w:r>
      </w:del>
      <w:ins w:id="329" w:author="Sajan" w:date="2019-12-17T11:01:00Z">
        <w:del w:id="330" w:author="User" w:date="2021-12-30T15:33:00Z">
          <w:r w:rsidR="0084359E" w:rsidDel="00157916">
            <w:rPr>
              <w:rFonts w:ascii="Arial" w:hAnsi="Arial" w:cs="Helvetica"/>
              <w:b/>
              <w:sz w:val="20"/>
              <w:szCs w:val="20"/>
            </w:rPr>
            <w:delText>5</w:delText>
          </w:r>
        </w:del>
      </w:ins>
      <w:del w:id="331" w:author="Sajan" w:date="2019-12-17T10:50:00Z">
        <w:r w:rsidR="002C078C" w:rsidRPr="000709D2" w:rsidDel="000709D2">
          <w:rPr>
            <w:rFonts w:ascii="Arial" w:hAnsi="Arial" w:cs="Helvetica"/>
            <w:b/>
            <w:sz w:val="20"/>
            <w:szCs w:val="20"/>
          </w:rPr>
          <w:delText>2</w:delText>
        </w:r>
      </w:del>
      <w:del w:id="332" w:author="User" w:date="2021-12-30T15:33:00Z">
        <w:r w:rsidR="00445AD4" w:rsidRPr="000709D2" w:rsidDel="00157916">
          <w:rPr>
            <w:rFonts w:ascii="Arial" w:hAnsi="Arial" w:cs="Helvetica"/>
            <w:b/>
            <w:sz w:val="20"/>
            <w:szCs w:val="20"/>
          </w:rPr>
          <w:delText>)</w:delText>
        </w:r>
      </w:del>
      <w:ins w:id="333" w:author="Sajan" w:date="2019-12-17T10:50:00Z">
        <w:del w:id="334" w:author="User" w:date="2021-12-30T15:33:00Z">
          <w:r w:rsidR="0084359E" w:rsidDel="00157916">
            <w:rPr>
              <w:rFonts w:ascii="Arial" w:hAnsi="Arial" w:cs="Helvetica"/>
              <w:b/>
              <w:sz w:val="20"/>
              <w:szCs w:val="20"/>
            </w:rPr>
            <w:delText>(</w:delText>
          </w:r>
        </w:del>
      </w:ins>
      <w:ins w:id="335" w:author="Sajan" w:date="2019-12-17T11:01:00Z">
        <w:del w:id="336" w:author="User" w:date="2021-12-30T15:33:00Z">
          <w:r w:rsidR="0084359E" w:rsidDel="00157916">
            <w:rPr>
              <w:rFonts w:ascii="Arial" w:hAnsi="Arial" w:cs="Helvetica"/>
              <w:b/>
              <w:sz w:val="20"/>
              <w:szCs w:val="20"/>
            </w:rPr>
            <w:delText>4A + 4</w:delText>
          </w:r>
        </w:del>
      </w:ins>
      <w:ins w:id="337" w:author="Sajan" w:date="2019-12-17T10:50:00Z">
        <w:del w:id="338" w:author="User" w:date="2021-12-30T15:33:00Z">
          <w:r w:rsidR="000709D2" w:rsidRPr="000709D2" w:rsidDel="00157916">
            <w:rPr>
              <w:rFonts w:ascii="Arial" w:hAnsi="Arial" w:cs="Helvetica"/>
              <w:b/>
              <w:sz w:val="20"/>
              <w:szCs w:val="20"/>
              <w:rPrChange w:id="339" w:author="Sajan" w:date="2019-12-17T10:51:00Z">
                <w:rPr>
                  <w:rFonts w:ascii="Arial" w:hAnsi="Arial" w:cs="Helvetica"/>
                  <w:sz w:val="20"/>
                  <w:szCs w:val="20"/>
                </w:rPr>
              </w:rPrChange>
            </w:rPr>
            <w:delText>B)</w:delText>
          </w:r>
        </w:del>
      </w:ins>
      <w:r w:rsidRPr="000709D2">
        <w:rPr>
          <w:rFonts w:ascii="Arial" w:hAnsi="Arial" w:cs="Helvetica"/>
          <w:b/>
          <w:sz w:val="20"/>
          <w:szCs w:val="20"/>
        </w:rPr>
        <w:t>.</w:t>
      </w:r>
      <w:r w:rsidR="00FF29B3">
        <w:rPr>
          <w:rFonts w:ascii="Arial" w:hAnsi="Arial" w:cs="Helvetica"/>
          <w:b/>
          <w:sz w:val="20"/>
          <w:szCs w:val="20"/>
        </w:rPr>
        <w:t xml:space="preserve"> </w:t>
      </w:r>
      <w:ins w:id="340" w:author="Jishu" w:date="2019-12-07T18:15:00Z">
        <w:r w:rsidR="00F47472" w:rsidRPr="00B73CD5">
          <w:rPr>
            <w:rFonts w:ascii="Arial" w:hAnsi="Arial" w:cs="Helvetica"/>
            <w:sz w:val="20"/>
            <w:szCs w:val="20"/>
          </w:rPr>
          <w:t xml:space="preserve">The license fees will be revised upwards at </w:t>
        </w:r>
        <w:r w:rsidR="00F47472">
          <w:rPr>
            <w:rFonts w:ascii="Arial" w:hAnsi="Arial" w:cs="Helvetica"/>
            <w:sz w:val="20"/>
            <w:szCs w:val="20"/>
          </w:rPr>
          <w:t>2</w:t>
        </w:r>
        <w:r w:rsidR="00F47472" w:rsidRPr="00B73CD5">
          <w:rPr>
            <w:rFonts w:ascii="Arial" w:hAnsi="Arial" w:cs="Helvetica"/>
            <w:sz w:val="20"/>
            <w:szCs w:val="20"/>
          </w:rPr>
          <w:t xml:space="preserve">0% </w:t>
        </w:r>
        <w:r w:rsidR="00F47472">
          <w:rPr>
            <w:rFonts w:ascii="Arial" w:hAnsi="Arial" w:cs="Helvetica"/>
            <w:sz w:val="20"/>
            <w:szCs w:val="20"/>
          </w:rPr>
          <w:t>every five years</w:t>
        </w:r>
        <w:r w:rsidR="00F47472" w:rsidRPr="00B73CD5">
          <w:rPr>
            <w:rFonts w:ascii="Arial" w:hAnsi="Arial" w:cs="Helvetica"/>
            <w:sz w:val="20"/>
            <w:szCs w:val="20"/>
          </w:rPr>
          <w:t xml:space="preserve"> during the currency of license</w:t>
        </w:r>
        <w:r w:rsidR="00F47472" w:rsidRPr="00FF29B3">
          <w:rPr>
            <w:rFonts w:ascii="Arial" w:hAnsi="Arial" w:cs="Helvetica"/>
            <w:sz w:val="20"/>
            <w:szCs w:val="20"/>
          </w:rPr>
          <w:t xml:space="preserve"> </w:t>
        </w:r>
      </w:ins>
      <w:r w:rsidR="00FF29B3" w:rsidRPr="00FF29B3">
        <w:rPr>
          <w:rFonts w:ascii="Arial" w:hAnsi="Arial" w:cs="Helvetica"/>
          <w:sz w:val="20"/>
          <w:szCs w:val="20"/>
        </w:rPr>
        <w:t xml:space="preserve">Thus, </w:t>
      </w:r>
      <w:r w:rsidR="001E46CC">
        <w:rPr>
          <w:rFonts w:ascii="Arial" w:hAnsi="Arial" w:cs="Helvetica"/>
          <w:sz w:val="20"/>
          <w:szCs w:val="20"/>
        </w:rPr>
        <w:t xml:space="preserve">for </w:t>
      </w:r>
      <w:r w:rsidR="00FF29B3" w:rsidRPr="00FF29B3">
        <w:rPr>
          <w:rFonts w:ascii="Arial" w:hAnsi="Arial" w:cs="Helvetica"/>
          <w:sz w:val="20"/>
          <w:szCs w:val="20"/>
        </w:rPr>
        <w:t>the</w:t>
      </w:r>
      <w:r w:rsidR="00FB3332">
        <w:rPr>
          <w:rFonts w:ascii="Arial" w:hAnsi="Arial" w:cs="Helvetica"/>
          <w:sz w:val="20"/>
          <w:szCs w:val="20"/>
        </w:rPr>
        <w:t xml:space="preserve"> first five years,</w:t>
      </w:r>
      <w:r w:rsidR="00FF29B3">
        <w:rPr>
          <w:rFonts w:ascii="Arial" w:hAnsi="Arial" w:cs="Helvetica"/>
          <w:sz w:val="20"/>
          <w:szCs w:val="20"/>
        </w:rPr>
        <w:t xml:space="preserve"> license fees shall </w:t>
      </w:r>
      <w:r w:rsidR="00FF29B3" w:rsidRPr="002E7AD3">
        <w:rPr>
          <w:rFonts w:ascii="Arial" w:hAnsi="Arial" w:cs="Helvetica"/>
          <w:sz w:val="20"/>
          <w:szCs w:val="20"/>
          <w:highlight w:val="cyan"/>
          <w:rPrChange w:id="341" w:author="User" w:date="2021-12-30T16:09:00Z">
            <w:rPr>
              <w:rFonts w:ascii="Arial" w:hAnsi="Arial" w:cs="Helvetica"/>
              <w:sz w:val="20"/>
              <w:szCs w:val="20"/>
            </w:rPr>
          </w:rPrChange>
        </w:rPr>
        <w:t xml:space="preserve">be </w:t>
      </w:r>
      <w:r w:rsidR="00FF29B3" w:rsidRPr="002E7AD3">
        <w:rPr>
          <w:rFonts w:ascii="Arial" w:hAnsi="Arial" w:cs="Helvetica"/>
          <w:b/>
          <w:sz w:val="20"/>
          <w:szCs w:val="20"/>
          <w:highlight w:val="cyan"/>
          <w:rPrChange w:id="342" w:author="User" w:date="2021-12-30T16:09:00Z">
            <w:rPr>
              <w:rFonts w:ascii="Arial" w:hAnsi="Arial" w:cs="Helvetica"/>
              <w:b/>
              <w:sz w:val="20"/>
              <w:szCs w:val="20"/>
            </w:rPr>
          </w:rPrChange>
        </w:rPr>
        <w:t xml:space="preserve">Rs </w:t>
      </w:r>
      <w:ins w:id="343" w:author="User" w:date="2021-12-30T15:40:00Z">
        <w:r w:rsidR="000A78DD">
          <w:rPr>
            <w:rFonts w:ascii="Arial" w:hAnsi="Arial" w:cs="Helvetica"/>
            <w:b/>
            <w:sz w:val="20"/>
            <w:szCs w:val="20"/>
            <w:highlight w:val="cyan"/>
            <w:rPrChange w:id="344" w:author="User" w:date="2021-12-30T16:09:00Z">
              <w:rPr>
                <w:rFonts w:ascii="Arial" w:hAnsi="Arial" w:cs="Helvetica"/>
                <w:b/>
                <w:sz w:val="20"/>
                <w:szCs w:val="20"/>
                <w:highlight w:val="cyan"/>
              </w:rPr>
            </w:rPrChange>
          </w:rPr>
          <w:t>1,38</w:t>
        </w:r>
      </w:ins>
      <w:ins w:id="345" w:author="User" w:date="2021-12-30T17:10:00Z">
        <w:r w:rsidR="000A78DD" w:rsidRPr="000A78DD">
          <w:rPr>
            <w:rFonts w:ascii="Arial" w:hAnsi="Arial" w:cs="Helvetica"/>
            <w:b/>
            <w:sz w:val="20"/>
            <w:szCs w:val="20"/>
            <w:highlight w:val="cyan"/>
            <w:rPrChange w:id="346" w:author="User" w:date="2021-12-30T17:10:00Z">
              <w:rPr>
                <w:rFonts w:ascii="Arial" w:hAnsi="Arial" w:cs="Helvetica"/>
                <w:b/>
                <w:sz w:val="20"/>
                <w:szCs w:val="20"/>
              </w:rPr>
            </w:rPrChange>
          </w:rPr>
          <w:t>,396</w:t>
        </w:r>
      </w:ins>
      <w:ins w:id="347" w:author="Sajan" w:date="2019-12-17T10:51:00Z">
        <w:del w:id="348" w:author="User" w:date="2021-12-30T15:36:00Z">
          <w:r w:rsidR="0084359E" w:rsidRPr="000A78DD" w:rsidDel="00262B9D">
            <w:rPr>
              <w:rFonts w:ascii="Arial" w:hAnsi="Arial" w:cs="Helvetica"/>
              <w:b/>
              <w:sz w:val="20"/>
              <w:szCs w:val="20"/>
              <w:highlight w:val="cyan"/>
              <w:rPrChange w:id="349" w:author="User" w:date="2021-12-30T17:10:00Z">
                <w:rPr>
                  <w:rFonts w:ascii="Arial" w:hAnsi="Arial" w:cs="Helvetica"/>
                  <w:b/>
                  <w:sz w:val="20"/>
                  <w:szCs w:val="20"/>
                </w:rPr>
              </w:rPrChange>
            </w:rPr>
            <w:delText>1,38,396</w:delText>
          </w:r>
        </w:del>
      </w:ins>
      <w:del w:id="350" w:author="Sajan" w:date="2019-12-17T10:51:00Z">
        <w:r w:rsidR="0061032E" w:rsidRPr="000A78DD" w:rsidDel="000709D2">
          <w:rPr>
            <w:rFonts w:ascii="Arial" w:hAnsi="Arial" w:cs="Helvetica"/>
            <w:b/>
            <w:sz w:val="20"/>
            <w:szCs w:val="20"/>
            <w:highlight w:val="cyan"/>
            <w:rPrChange w:id="351" w:author="User" w:date="2021-12-30T17:10:00Z">
              <w:rPr>
                <w:rFonts w:ascii="Arial" w:hAnsi="Arial" w:cs="Helvetica"/>
                <w:b/>
                <w:sz w:val="20"/>
                <w:szCs w:val="20"/>
              </w:rPr>
            </w:rPrChange>
          </w:rPr>
          <w:delText>2,98,200</w:delText>
        </w:r>
      </w:del>
      <w:r w:rsidR="00FF29B3" w:rsidRPr="000A78DD">
        <w:rPr>
          <w:rFonts w:ascii="Arial" w:hAnsi="Arial" w:cs="Helvetica"/>
          <w:b/>
          <w:sz w:val="20"/>
          <w:szCs w:val="20"/>
          <w:highlight w:val="cyan"/>
          <w:rPrChange w:id="352" w:author="User" w:date="2021-12-30T17:10:00Z">
            <w:rPr>
              <w:rFonts w:ascii="Arial" w:hAnsi="Arial" w:cs="Helvetica"/>
              <w:b/>
              <w:sz w:val="20"/>
              <w:szCs w:val="20"/>
            </w:rPr>
          </w:rPrChange>
        </w:rPr>
        <w:t>/-</w:t>
      </w:r>
      <w:r w:rsidR="00FF29B3">
        <w:rPr>
          <w:rFonts w:ascii="Arial" w:hAnsi="Arial" w:cs="Helvetica"/>
          <w:sz w:val="20"/>
          <w:szCs w:val="20"/>
        </w:rPr>
        <w:t xml:space="preserve"> (Exc. GST)</w:t>
      </w:r>
      <w:r w:rsidR="001E46CC">
        <w:rPr>
          <w:rFonts w:ascii="Arial" w:hAnsi="Arial" w:cs="Helvetica"/>
          <w:sz w:val="20"/>
          <w:szCs w:val="20"/>
        </w:rPr>
        <w:t xml:space="preserve"> per month</w:t>
      </w:r>
      <w:r w:rsidR="00FB3332">
        <w:rPr>
          <w:rFonts w:ascii="Arial" w:hAnsi="Arial" w:cs="Helvetica"/>
          <w:sz w:val="20"/>
          <w:szCs w:val="20"/>
        </w:rPr>
        <w:t xml:space="preserve"> for the l</w:t>
      </w:r>
      <w:r w:rsidR="0061032E">
        <w:rPr>
          <w:rFonts w:ascii="Arial" w:hAnsi="Arial" w:cs="Helvetica"/>
          <w:sz w:val="20"/>
          <w:szCs w:val="20"/>
        </w:rPr>
        <w:t xml:space="preserve">icensed premises admeasuring </w:t>
      </w:r>
      <w:ins w:id="353" w:author="User" w:date="2021-12-30T15:41:00Z">
        <w:r w:rsidR="00303F85">
          <w:rPr>
            <w:rFonts w:ascii="Arial" w:hAnsi="Arial" w:cs="Helvetica"/>
            <w:b/>
            <w:sz w:val="20"/>
            <w:szCs w:val="20"/>
            <w:highlight w:val="cyan"/>
            <w:rPrChange w:id="354" w:author="User" w:date="2021-12-30T16:09:00Z">
              <w:rPr>
                <w:rFonts w:ascii="Arial" w:hAnsi="Arial" w:cs="Helvetica"/>
                <w:b/>
                <w:sz w:val="20"/>
                <w:szCs w:val="20"/>
                <w:highlight w:val="cyan"/>
              </w:rPr>
            </w:rPrChange>
          </w:rPr>
          <w:t>3642</w:t>
        </w:r>
      </w:ins>
      <w:ins w:id="355" w:author="Sajan" w:date="2019-12-17T10:52:00Z">
        <w:del w:id="356" w:author="User" w:date="2021-12-30T15:41:00Z">
          <w:r w:rsidR="0084359E" w:rsidRPr="002E7AD3" w:rsidDel="008D4271">
            <w:rPr>
              <w:rFonts w:ascii="Arial" w:hAnsi="Arial" w:cs="Helvetica"/>
              <w:sz w:val="20"/>
              <w:szCs w:val="20"/>
              <w:highlight w:val="cyan"/>
              <w:rPrChange w:id="357" w:author="User" w:date="2021-12-30T16:09:00Z">
                <w:rPr>
                  <w:rFonts w:ascii="Arial" w:hAnsi="Arial" w:cs="Helvetica"/>
                  <w:sz w:val="20"/>
                  <w:szCs w:val="20"/>
                </w:rPr>
              </w:rPrChange>
            </w:rPr>
            <w:delText>3642</w:delText>
          </w:r>
        </w:del>
      </w:ins>
      <w:del w:id="358" w:author="Sajan" w:date="2019-12-17T10:52:00Z">
        <w:r w:rsidR="0061032E" w:rsidRPr="002E7AD3" w:rsidDel="000709D2">
          <w:rPr>
            <w:rFonts w:ascii="Arial" w:hAnsi="Arial" w:cs="Helvetica"/>
            <w:sz w:val="20"/>
            <w:szCs w:val="20"/>
            <w:highlight w:val="cyan"/>
            <w:rPrChange w:id="359" w:author="User" w:date="2021-12-30T16:09:00Z">
              <w:rPr>
                <w:rFonts w:ascii="Arial" w:hAnsi="Arial" w:cs="Helvetica"/>
                <w:sz w:val="20"/>
                <w:szCs w:val="20"/>
              </w:rPr>
            </w:rPrChange>
          </w:rPr>
          <w:delText>7100</w:delText>
        </w:r>
      </w:del>
      <w:r w:rsidR="00FB3332">
        <w:rPr>
          <w:rFonts w:ascii="Arial" w:hAnsi="Arial" w:cs="Helvetica"/>
          <w:sz w:val="20"/>
          <w:szCs w:val="20"/>
        </w:rPr>
        <w:t xml:space="preserve"> sq. ft</w:t>
      </w:r>
      <w:r w:rsidR="00FF29B3">
        <w:rPr>
          <w:rFonts w:ascii="Arial" w:hAnsi="Arial" w:cs="Helvetica"/>
          <w:sz w:val="20"/>
          <w:szCs w:val="20"/>
        </w:rPr>
        <w:t xml:space="preserve">. </w:t>
      </w:r>
      <w:r w:rsidR="000D35E2">
        <w:rPr>
          <w:rFonts w:ascii="Arial" w:hAnsi="Arial" w:cs="Helvetica"/>
          <w:sz w:val="20"/>
          <w:szCs w:val="20"/>
        </w:rPr>
        <w:t xml:space="preserve">The </w:t>
      </w:r>
      <w:del w:id="360" w:author="Jishu" w:date="2019-12-07T18:25:00Z">
        <w:r w:rsidR="000D35E2" w:rsidDel="00290B7B">
          <w:rPr>
            <w:rFonts w:ascii="Arial" w:hAnsi="Arial" w:cs="Helvetica"/>
            <w:sz w:val="20"/>
            <w:szCs w:val="20"/>
          </w:rPr>
          <w:delText>licensee</w:delText>
        </w:r>
      </w:del>
      <w:ins w:id="361" w:author="Jishu" w:date="2019-12-07T18:25:00Z">
        <w:r w:rsidR="00290B7B">
          <w:rPr>
            <w:rFonts w:ascii="Arial" w:hAnsi="Arial" w:cs="Helvetica"/>
            <w:sz w:val="20"/>
            <w:szCs w:val="20"/>
          </w:rPr>
          <w:t>Licensee</w:t>
        </w:r>
      </w:ins>
      <w:r w:rsidR="000D35E2">
        <w:rPr>
          <w:rFonts w:ascii="Arial" w:hAnsi="Arial" w:cs="Helvetica"/>
          <w:sz w:val="20"/>
          <w:szCs w:val="20"/>
        </w:rPr>
        <w:t xml:space="preserve"> will also have to pay </w:t>
      </w:r>
      <w:r w:rsidR="000D35E2" w:rsidRPr="000D35E2">
        <w:rPr>
          <w:rFonts w:ascii="Arial" w:hAnsi="Arial" w:cs="Helvetica"/>
          <w:sz w:val="20"/>
          <w:szCs w:val="20"/>
        </w:rPr>
        <w:t>GST on license fees at actuals as per applicable law on submission of the Original Tax Invoice.</w:t>
      </w:r>
      <w:del w:id="362" w:author="Jishu" w:date="2019-12-07T18:15:00Z">
        <w:r w:rsidR="000D35E2" w:rsidRPr="000D35E2" w:rsidDel="00F47472">
          <w:rPr>
            <w:rFonts w:ascii="Arial" w:hAnsi="Arial" w:cs="Helvetica"/>
            <w:sz w:val="20"/>
            <w:szCs w:val="20"/>
          </w:rPr>
          <w:delText xml:space="preserve"> </w:delText>
        </w:r>
        <w:r w:rsidRPr="00B73CD5" w:rsidDel="00F47472">
          <w:rPr>
            <w:rFonts w:ascii="Arial" w:hAnsi="Arial" w:cs="Helvetica"/>
            <w:sz w:val="20"/>
            <w:szCs w:val="20"/>
          </w:rPr>
          <w:delText xml:space="preserve">The license fees will be revised upwards at </w:delText>
        </w:r>
        <w:r w:rsidR="00C17886" w:rsidDel="00F47472">
          <w:rPr>
            <w:rFonts w:ascii="Arial" w:hAnsi="Arial" w:cs="Helvetica"/>
            <w:sz w:val="20"/>
            <w:szCs w:val="20"/>
          </w:rPr>
          <w:delText>2</w:delText>
        </w:r>
        <w:r w:rsidRPr="00B73CD5" w:rsidDel="00F47472">
          <w:rPr>
            <w:rFonts w:ascii="Arial" w:hAnsi="Arial" w:cs="Helvetica"/>
            <w:sz w:val="20"/>
            <w:szCs w:val="20"/>
          </w:rPr>
          <w:delText xml:space="preserve">0% </w:delText>
        </w:r>
        <w:r w:rsidR="00C17886" w:rsidDel="00F47472">
          <w:rPr>
            <w:rFonts w:ascii="Arial" w:hAnsi="Arial" w:cs="Helvetica"/>
            <w:sz w:val="20"/>
            <w:szCs w:val="20"/>
          </w:rPr>
          <w:delText>every five years</w:delText>
        </w:r>
        <w:r w:rsidRPr="00B73CD5" w:rsidDel="00F47472">
          <w:rPr>
            <w:rFonts w:ascii="Arial" w:hAnsi="Arial" w:cs="Helvetica"/>
            <w:sz w:val="20"/>
            <w:szCs w:val="20"/>
          </w:rPr>
          <w:delText xml:space="preserve"> during the currency of license</w:delText>
        </w:r>
      </w:del>
      <w:r w:rsidRPr="00B73CD5">
        <w:rPr>
          <w:rFonts w:ascii="Arial" w:hAnsi="Arial" w:cs="Helvetica"/>
          <w:sz w:val="20"/>
          <w:szCs w:val="20"/>
        </w:rPr>
        <w:t>.</w:t>
      </w:r>
      <w:r w:rsidR="004E0028">
        <w:rPr>
          <w:rFonts w:ascii="Arial" w:hAnsi="Arial" w:cs="Helvetica"/>
          <w:sz w:val="20"/>
          <w:szCs w:val="20"/>
        </w:rPr>
        <w:t xml:space="preserve"> The </w:t>
      </w:r>
      <w:del w:id="363" w:author="Jishu" w:date="2019-12-07T18:25:00Z">
        <w:r w:rsidR="004E0028" w:rsidDel="00290B7B">
          <w:rPr>
            <w:rFonts w:ascii="Arial" w:hAnsi="Arial" w:cs="Helvetica"/>
            <w:sz w:val="20"/>
            <w:szCs w:val="20"/>
          </w:rPr>
          <w:delText>licensee</w:delText>
        </w:r>
      </w:del>
      <w:ins w:id="364" w:author="Jishu" w:date="2019-12-07T18:25:00Z">
        <w:r w:rsidR="00290B7B">
          <w:rPr>
            <w:rFonts w:ascii="Arial" w:hAnsi="Arial" w:cs="Helvetica"/>
            <w:sz w:val="20"/>
            <w:szCs w:val="20"/>
          </w:rPr>
          <w:t>Licensee</w:t>
        </w:r>
      </w:ins>
      <w:r w:rsidR="004E0028">
        <w:rPr>
          <w:rFonts w:ascii="Arial" w:hAnsi="Arial" w:cs="Helvetica"/>
          <w:sz w:val="20"/>
          <w:szCs w:val="20"/>
        </w:rPr>
        <w:t xml:space="preserve"> will also have to pay </w:t>
      </w:r>
      <w:r w:rsidR="001B1965">
        <w:rPr>
          <w:rFonts w:ascii="Arial" w:hAnsi="Arial" w:cs="Helvetica"/>
          <w:sz w:val="20"/>
          <w:szCs w:val="20"/>
        </w:rPr>
        <w:t xml:space="preserve">GST on license fees </w:t>
      </w:r>
      <w:r w:rsidR="004E0028" w:rsidRPr="002E2ABE">
        <w:rPr>
          <w:rFonts w:ascii="Arial" w:hAnsi="Arial" w:cs="Helvetica"/>
          <w:sz w:val="20"/>
          <w:szCs w:val="20"/>
        </w:rPr>
        <w:t>at actuals </w:t>
      </w:r>
      <w:del w:id="365" w:author="Jishu" w:date="2019-12-07T18:16:00Z">
        <w:r w:rsidR="004E0028" w:rsidRPr="002E2ABE" w:rsidDel="00F47472">
          <w:rPr>
            <w:rFonts w:ascii="Arial" w:hAnsi="Arial" w:cs="Helvetica"/>
            <w:sz w:val="20"/>
            <w:szCs w:val="20"/>
          </w:rPr>
          <w:delText>as per applicable law</w:delText>
        </w:r>
      </w:del>
      <w:r w:rsidR="004E0028" w:rsidRPr="002E2ABE">
        <w:rPr>
          <w:rFonts w:ascii="Arial" w:hAnsi="Arial" w:cs="Helvetica"/>
          <w:sz w:val="20"/>
          <w:szCs w:val="20"/>
        </w:rPr>
        <w:t xml:space="preserve"> on submission of the Original Tax Invoice.</w:t>
      </w:r>
      <w:r w:rsidRPr="00B73CD5">
        <w:rPr>
          <w:rFonts w:ascii="Arial" w:hAnsi="Arial" w:cs="Helvetica"/>
          <w:sz w:val="20"/>
          <w:szCs w:val="20"/>
        </w:rPr>
        <w:t xml:space="preserve"> The license fees </w:t>
      </w:r>
      <w:r w:rsidR="00774C87">
        <w:rPr>
          <w:rFonts w:ascii="Arial" w:hAnsi="Arial" w:cs="Helvetica"/>
          <w:sz w:val="20"/>
          <w:szCs w:val="20"/>
        </w:rPr>
        <w:t>including</w:t>
      </w:r>
      <w:r w:rsidR="00774C87" w:rsidRPr="00B73CD5">
        <w:rPr>
          <w:rFonts w:ascii="Arial" w:hAnsi="Arial" w:cs="Helvetica"/>
          <w:sz w:val="20"/>
          <w:szCs w:val="20"/>
        </w:rPr>
        <w:t xml:space="preserve"> </w:t>
      </w:r>
      <w:r w:rsidRPr="00B73CD5">
        <w:rPr>
          <w:rFonts w:ascii="Arial" w:hAnsi="Arial" w:cs="Helvetica"/>
          <w:sz w:val="20"/>
          <w:szCs w:val="20"/>
        </w:rPr>
        <w:t>CAM charges applicable for the period of license is detailed in Annexure-1.</w:t>
      </w:r>
    </w:p>
    <w:p w14:paraId="17715249" w14:textId="618EA567" w:rsidR="00E342F9" w:rsidRDefault="009D072A"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73CD5">
        <w:rPr>
          <w:rFonts w:ascii="Arial" w:hAnsi="Arial" w:cs="Helvetica"/>
          <w:sz w:val="20"/>
          <w:szCs w:val="20"/>
        </w:rPr>
        <w:t xml:space="preserve">That the </w:t>
      </w:r>
      <w:del w:id="366" w:author="Jishu" w:date="2019-12-07T18:25:00Z">
        <w:r w:rsidRPr="00B73CD5" w:rsidDel="00290B7B">
          <w:rPr>
            <w:rFonts w:ascii="Arial" w:hAnsi="Arial" w:cs="Helvetica"/>
            <w:sz w:val="20"/>
            <w:szCs w:val="20"/>
          </w:rPr>
          <w:delText>Licensee</w:delText>
        </w:r>
      </w:del>
      <w:ins w:id="367" w:author="Jishu" w:date="2019-12-07T18:25:00Z">
        <w:r w:rsidR="00290B7B">
          <w:rPr>
            <w:rFonts w:ascii="Arial" w:hAnsi="Arial" w:cs="Helvetica"/>
            <w:sz w:val="20"/>
            <w:szCs w:val="20"/>
          </w:rPr>
          <w:t>Licensee</w:t>
        </w:r>
      </w:ins>
      <w:r w:rsidRPr="00B73CD5">
        <w:rPr>
          <w:rFonts w:ascii="Arial" w:hAnsi="Arial" w:cs="Helvetica"/>
          <w:sz w:val="20"/>
          <w:szCs w:val="20"/>
        </w:rPr>
        <w:t xml:space="preserve"> has </w:t>
      </w:r>
      <w:r w:rsidRPr="002E7AD3">
        <w:rPr>
          <w:rFonts w:ascii="Arial" w:hAnsi="Arial" w:cs="Helvetica"/>
          <w:sz w:val="20"/>
          <w:szCs w:val="20"/>
          <w:highlight w:val="cyan"/>
          <w:rPrChange w:id="368" w:author="User" w:date="2021-12-30T16:09:00Z">
            <w:rPr>
              <w:rFonts w:ascii="Arial" w:hAnsi="Arial" w:cs="Helvetica"/>
              <w:sz w:val="20"/>
              <w:szCs w:val="20"/>
            </w:rPr>
          </w:rPrChange>
        </w:rPr>
        <w:t xml:space="preserve">paid </w:t>
      </w:r>
      <w:r w:rsidRPr="002E7AD3">
        <w:rPr>
          <w:rFonts w:ascii="Arial" w:hAnsi="Arial" w:cs="Helvetica"/>
          <w:b/>
          <w:sz w:val="20"/>
          <w:szCs w:val="20"/>
          <w:highlight w:val="cyan"/>
          <w:rPrChange w:id="369" w:author="User" w:date="2021-12-30T16:09:00Z">
            <w:rPr>
              <w:rFonts w:ascii="Arial" w:hAnsi="Arial" w:cs="Helvetica"/>
              <w:b/>
              <w:sz w:val="20"/>
              <w:szCs w:val="20"/>
            </w:rPr>
          </w:rPrChange>
        </w:rPr>
        <w:t xml:space="preserve">Rs. </w:t>
      </w:r>
      <w:ins w:id="370" w:author="User" w:date="2021-12-30T15:43:00Z">
        <w:r w:rsidR="00303CBB">
          <w:rPr>
            <w:rFonts w:ascii="Arial" w:hAnsi="Arial" w:cs="Helvetica"/>
            <w:b/>
            <w:sz w:val="20"/>
            <w:szCs w:val="20"/>
            <w:highlight w:val="cyan"/>
            <w:rPrChange w:id="371" w:author="User" w:date="2021-12-30T16:09:00Z">
              <w:rPr>
                <w:rFonts w:ascii="Arial" w:hAnsi="Arial" w:cs="Helvetica"/>
                <w:b/>
                <w:sz w:val="20"/>
                <w:szCs w:val="20"/>
                <w:highlight w:val="cyan"/>
              </w:rPr>
            </w:rPrChange>
          </w:rPr>
          <w:t>4,15,188</w:t>
        </w:r>
      </w:ins>
      <w:ins w:id="372" w:author="Sajan" w:date="2019-12-17T10:52:00Z">
        <w:del w:id="373" w:author="User" w:date="2021-12-30T15:42:00Z">
          <w:r w:rsidR="0084359E" w:rsidDel="00C57962">
            <w:rPr>
              <w:rFonts w:ascii="Arial" w:hAnsi="Arial" w:cs="Helvetica"/>
              <w:b/>
              <w:sz w:val="20"/>
              <w:szCs w:val="20"/>
            </w:rPr>
            <w:delText>4,15,188</w:delText>
          </w:r>
        </w:del>
      </w:ins>
      <w:del w:id="374" w:author="Sajan" w:date="2019-12-17T10:52:00Z">
        <w:r w:rsidR="0061032E" w:rsidDel="00DC0512">
          <w:rPr>
            <w:rFonts w:ascii="Arial" w:hAnsi="Arial" w:cs="Helvetica"/>
            <w:b/>
            <w:sz w:val="20"/>
            <w:szCs w:val="20"/>
          </w:rPr>
          <w:delText>17,89,200</w:delText>
        </w:r>
      </w:del>
      <w:r w:rsidRPr="00B73CD5">
        <w:rPr>
          <w:rFonts w:ascii="Arial" w:hAnsi="Arial" w:cs="Helvetica"/>
          <w:b/>
          <w:sz w:val="20"/>
          <w:szCs w:val="20"/>
        </w:rPr>
        <w:t>/-</w:t>
      </w:r>
      <w:r w:rsidRPr="00B73CD5">
        <w:rPr>
          <w:rFonts w:ascii="Arial" w:hAnsi="Arial" w:cs="Helvetica"/>
          <w:sz w:val="20"/>
          <w:szCs w:val="20"/>
        </w:rPr>
        <w:t xml:space="preserve"> as Interest free Security deposit calculated as amount equivalent to license fees for </w:t>
      </w:r>
      <w:del w:id="375" w:author="Sajan" w:date="2019-12-17T11:03:00Z">
        <w:r w:rsidR="0061032E" w:rsidDel="0084359E">
          <w:rPr>
            <w:rFonts w:ascii="Arial" w:hAnsi="Arial" w:cs="Helvetica"/>
            <w:sz w:val="20"/>
            <w:szCs w:val="20"/>
          </w:rPr>
          <w:delText>s</w:delText>
        </w:r>
      </w:del>
      <w:ins w:id="376" w:author="Sajan" w:date="2019-12-17T11:02:00Z">
        <w:r w:rsidR="0084359E">
          <w:rPr>
            <w:rFonts w:ascii="Arial" w:hAnsi="Arial" w:cs="Helvetica"/>
            <w:sz w:val="20"/>
            <w:szCs w:val="20"/>
          </w:rPr>
          <w:t>three</w:t>
        </w:r>
      </w:ins>
      <w:del w:id="377" w:author="Sajan" w:date="2019-12-17T11:02:00Z">
        <w:r w:rsidR="0061032E" w:rsidDel="0084359E">
          <w:rPr>
            <w:rFonts w:ascii="Arial" w:hAnsi="Arial" w:cs="Helvetica"/>
            <w:sz w:val="20"/>
            <w:szCs w:val="20"/>
          </w:rPr>
          <w:delText>ix</w:delText>
        </w:r>
      </w:del>
      <w:r w:rsidR="00774C87">
        <w:rPr>
          <w:rFonts w:ascii="Arial" w:hAnsi="Arial" w:cs="Helvetica"/>
          <w:sz w:val="20"/>
          <w:szCs w:val="20"/>
        </w:rPr>
        <w:t xml:space="preserve"> months</w:t>
      </w:r>
      <w:r w:rsidR="0061032E">
        <w:rPr>
          <w:rFonts w:ascii="Arial" w:hAnsi="Arial" w:cs="Helvetica"/>
          <w:sz w:val="20"/>
          <w:szCs w:val="20"/>
        </w:rPr>
        <w:t xml:space="preserve"> (calculated </w:t>
      </w:r>
      <w:r w:rsidR="0061032E" w:rsidRPr="002E7AD3">
        <w:rPr>
          <w:rFonts w:ascii="Arial" w:hAnsi="Arial" w:cs="Helvetica"/>
          <w:sz w:val="20"/>
          <w:szCs w:val="20"/>
          <w:highlight w:val="cyan"/>
          <w:rPrChange w:id="378" w:author="User" w:date="2021-12-30T16:09:00Z">
            <w:rPr>
              <w:rFonts w:ascii="Arial" w:hAnsi="Arial" w:cs="Helvetica"/>
              <w:sz w:val="20"/>
              <w:szCs w:val="20"/>
            </w:rPr>
          </w:rPrChange>
        </w:rPr>
        <w:t xml:space="preserve">for </w:t>
      </w:r>
      <w:ins w:id="379" w:author="User" w:date="2021-12-30T15:43:00Z">
        <w:r w:rsidR="00303CBB">
          <w:rPr>
            <w:rFonts w:ascii="Arial" w:hAnsi="Arial" w:cs="Helvetica"/>
            <w:b/>
            <w:sz w:val="20"/>
            <w:szCs w:val="20"/>
            <w:highlight w:val="cyan"/>
            <w:rPrChange w:id="380" w:author="User" w:date="2021-12-30T16:09:00Z">
              <w:rPr>
                <w:rFonts w:ascii="Arial" w:hAnsi="Arial" w:cs="Helvetica"/>
                <w:b/>
                <w:sz w:val="20"/>
                <w:szCs w:val="20"/>
                <w:highlight w:val="cyan"/>
              </w:rPr>
            </w:rPrChange>
          </w:rPr>
          <w:t>3642</w:t>
        </w:r>
      </w:ins>
      <w:ins w:id="381" w:author="Sajan" w:date="2019-12-17T11:03:00Z">
        <w:del w:id="382" w:author="User" w:date="2021-12-30T15:43:00Z">
          <w:r w:rsidR="0084359E" w:rsidRPr="002E7AD3" w:rsidDel="00C57962">
            <w:rPr>
              <w:rFonts w:ascii="Arial" w:hAnsi="Arial" w:cs="Helvetica"/>
              <w:sz w:val="20"/>
              <w:szCs w:val="20"/>
              <w:highlight w:val="cyan"/>
              <w:rPrChange w:id="383" w:author="User" w:date="2021-12-30T16:09:00Z">
                <w:rPr>
                  <w:rFonts w:ascii="Arial" w:hAnsi="Arial" w:cs="Helvetica"/>
                  <w:sz w:val="20"/>
                  <w:szCs w:val="20"/>
                </w:rPr>
              </w:rPrChange>
            </w:rPr>
            <w:delText>3642</w:delText>
          </w:r>
        </w:del>
      </w:ins>
      <w:del w:id="384" w:author="Sajan" w:date="2019-12-17T10:53:00Z">
        <w:r w:rsidR="0061032E" w:rsidRPr="002E7AD3" w:rsidDel="00DC0512">
          <w:rPr>
            <w:rFonts w:ascii="Arial" w:hAnsi="Arial" w:cs="Helvetica"/>
            <w:sz w:val="20"/>
            <w:szCs w:val="20"/>
            <w:highlight w:val="cyan"/>
            <w:rPrChange w:id="385" w:author="User" w:date="2021-12-30T16:09:00Z">
              <w:rPr>
                <w:rFonts w:ascii="Arial" w:hAnsi="Arial" w:cs="Helvetica"/>
                <w:sz w:val="20"/>
                <w:szCs w:val="20"/>
              </w:rPr>
            </w:rPrChange>
          </w:rPr>
          <w:delText>71</w:delText>
        </w:r>
        <w:r w:rsidR="00A334F1" w:rsidRPr="002E7AD3" w:rsidDel="00DC0512">
          <w:rPr>
            <w:rFonts w:ascii="Arial" w:hAnsi="Arial" w:cs="Helvetica"/>
            <w:sz w:val="20"/>
            <w:szCs w:val="20"/>
            <w:highlight w:val="cyan"/>
            <w:rPrChange w:id="386" w:author="User" w:date="2021-12-30T16:09:00Z">
              <w:rPr>
                <w:rFonts w:ascii="Arial" w:hAnsi="Arial" w:cs="Helvetica"/>
                <w:sz w:val="20"/>
                <w:szCs w:val="20"/>
              </w:rPr>
            </w:rPrChange>
          </w:rPr>
          <w:delText>00</w:delText>
        </w:r>
      </w:del>
      <w:r w:rsidR="00A334F1">
        <w:rPr>
          <w:rFonts w:ascii="Arial" w:hAnsi="Arial" w:cs="Helvetica"/>
          <w:sz w:val="20"/>
          <w:szCs w:val="20"/>
        </w:rPr>
        <w:t xml:space="preserve"> sq.</w:t>
      </w:r>
      <w:ins w:id="387" w:author="Sajan" w:date="2019-12-17T10:53:00Z">
        <w:r w:rsidR="00DC0512">
          <w:rPr>
            <w:rFonts w:ascii="Arial" w:hAnsi="Arial" w:cs="Helvetica"/>
            <w:sz w:val="20"/>
            <w:szCs w:val="20"/>
          </w:rPr>
          <w:t xml:space="preserve"> </w:t>
        </w:r>
      </w:ins>
      <w:r w:rsidR="00A334F1">
        <w:rPr>
          <w:rFonts w:ascii="Arial" w:hAnsi="Arial" w:cs="Helvetica"/>
          <w:sz w:val="20"/>
          <w:szCs w:val="20"/>
        </w:rPr>
        <w:t>ft</w:t>
      </w:r>
      <w:ins w:id="388" w:author="Sajan" w:date="2019-12-17T10:53:00Z">
        <w:r w:rsidR="00DC0512">
          <w:rPr>
            <w:rFonts w:ascii="Arial" w:hAnsi="Arial" w:cs="Helvetica"/>
            <w:sz w:val="20"/>
            <w:szCs w:val="20"/>
          </w:rPr>
          <w:t>.</w:t>
        </w:r>
      </w:ins>
      <w:r w:rsidR="00A334F1">
        <w:rPr>
          <w:rFonts w:ascii="Arial" w:hAnsi="Arial" w:cs="Helvetica"/>
          <w:sz w:val="20"/>
          <w:szCs w:val="20"/>
        </w:rPr>
        <w:t>)</w:t>
      </w:r>
      <w:r w:rsidRPr="00B73CD5">
        <w:rPr>
          <w:rFonts w:ascii="Arial" w:hAnsi="Arial" w:cs="Helvetica"/>
          <w:sz w:val="20"/>
          <w:szCs w:val="20"/>
        </w:rPr>
        <w:t>.</w:t>
      </w:r>
      <w:del w:id="389" w:author="Jishu" w:date="2019-12-07T18:17:00Z">
        <w:r w:rsidR="00092B29" w:rsidDel="00F47472">
          <w:rPr>
            <w:rFonts w:ascii="Arial" w:hAnsi="Arial" w:cs="Helvetica"/>
            <w:sz w:val="20"/>
            <w:szCs w:val="20"/>
          </w:rPr>
          <w:delText xml:space="preserve"> </w:delText>
        </w:r>
        <w:r w:rsidRPr="00B73CD5" w:rsidDel="00F47472">
          <w:rPr>
            <w:rFonts w:ascii="Arial" w:hAnsi="Arial" w:cs="Helvetica"/>
            <w:sz w:val="20"/>
            <w:szCs w:val="20"/>
          </w:rPr>
          <w:delText xml:space="preserve">The license fees for the subsequent months shall be invoiced within 7 days from the commencement of the month and a credit period of </w:delText>
        </w:r>
        <w:r w:rsidR="00A334F1" w:rsidDel="00F47472">
          <w:rPr>
            <w:rFonts w:ascii="Arial" w:hAnsi="Arial" w:cs="Helvetica"/>
            <w:sz w:val="20"/>
            <w:szCs w:val="20"/>
          </w:rPr>
          <w:delText>07</w:delText>
        </w:r>
        <w:r w:rsidRPr="00B73CD5" w:rsidDel="00F47472">
          <w:rPr>
            <w:rFonts w:ascii="Arial" w:hAnsi="Arial" w:cs="Helvetica"/>
            <w:sz w:val="20"/>
            <w:szCs w:val="20"/>
          </w:rPr>
          <w:delText xml:space="preserve"> days from invoice date will be given</w:delText>
        </w:r>
      </w:del>
      <w:del w:id="390" w:author="Sajan" w:date="2019-12-17T10:53:00Z">
        <w:r w:rsidRPr="00B73CD5" w:rsidDel="00DC0512">
          <w:rPr>
            <w:rFonts w:ascii="Arial" w:hAnsi="Arial" w:cs="Helvetica"/>
            <w:sz w:val="20"/>
            <w:szCs w:val="20"/>
          </w:rPr>
          <w:delText>.</w:delText>
        </w:r>
      </w:del>
      <w:r w:rsidRPr="00B73CD5">
        <w:rPr>
          <w:rFonts w:ascii="Arial" w:hAnsi="Arial" w:cs="Helvetica"/>
          <w:sz w:val="20"/>
          <w:szCs w:val="20"/>
        </w:rPr>
        <w:t xml:space="preserve"> On revision of license fees every </w:t>
      </w:r>
      <w:r w:rsidR="001B1965">
        <w:rPr>
          <w:rFonts w:ascii="Arial" w:hAnsi="Arial" w:cs="Helvetica"/>
          <w:sz w:val="20"/>
          <w:szCs w:val="20"/>
        </w:rPr>
        <w:t xml:space="preserve">five </w:t>
      </w:r>
      <w:r w:rsidRPr="00B73CD5">
        <w:rPr>
          <w:rFonts w:ascii="Arial" w:hAnsi="Arial" w:cs="Helvetica"/>
          <w:sz w:val="20"/>
          <w:szCs w:val="20"/>
        </w:rPr>
        <w:t>year</w:t>
      </w:r>
      <w:r w:rsidR="001B1965">
        <w:rPr>
          <w:rFonts w:ascii="Arial" w:hAnsi="Arial" w:cs="Helvetica"/>
          <w:sz w:val="20"/>
          <w:szCs w:val="20"/>
        </w:rPr>
        <w:t>s</w:t>
      </w:r>
      <w:r w:rsidRPr="00B73CD5">
        <w:rPr>
          <w:rFonts w:ascii="Arial" w:hAnsi="Arial" w:cs="Helvetica"/>
          <w:sz w:val="20"/>
          <w:szCs w:val="20"/>
        </w:rPr>
        <w:t xml:space="preserve">, the differential amount of security deposit recalculated as amount equivalent to annual license fees applicable for the respective year </w:t>
      </w:r>
      <w:del w:id="391" w:author="Jishu" w:date="2019-12-07T18:17:00Z">
        <w:r w:rsidRPr="00B73CD5" w:rsidDel="00F47472">
          <w:rPr>
            <w:rFonts w:ascii="Arial" w:hAnsi="Arial" w:cs="Helvetica"/>
            <w:sz w:val="20"/>
            <w:szCs w:val="20"/>
          </w:rPr>
          <w:delText>wi</w:delText>
        </w:r>
      </w:del>
      <w:ins w:id="392" w:author="Jishu" w:date="2019-12-07T18:18:00Z">
        <w:r w:rsidR="00F47472">
          <w:rPr>
            <w:rFonts w:ascii="Arial" w:hAnsi="Arial" w:cs="Helvetica"/>
            <w:sz w:val="20"/>
            <w:szCs w:val="20"/>
          </w:rPr>
          <w:t>sha</w:t>
        </w:r>
      </w:ins>
      <w:r w:rsidRPr="00B73CD5">
        <w:rPr>
          <w:rFonts w:ascii="Arial" w:hAnsi="Arial" w:cs="Helvetica"/>
          <w:sz w:val="20"/>
          <w:szCs w:val="20"/>
        </w:rPr>
        <w:t xml:space="preserve">ll be remitted by the </w:t>
      </w:r>
      <w:del w:id="393" w:author="Jishu" w:date="2019-12-07T18:25:00Z">
        <w:r w:rsidRPr="00B73CD5" w:rsidDel="00290B7B">
          <w:rPr>
            <w:rFonts w:ascii="Arial" w:hAnsi="Arial" w:cs="Helvetica"/>
            <w:sz w:val="20"/>
            <w:szCs w:val="20"/>
          </w:rPr>
          <w:delText>licensee</w:delText>
        </w:r>
      </w:del>
      <w:ins w:id="394" w:author="Jishu" w:date="2019-12-07T18:25:00Z">
        <w:r w:rsidR="00290B7B">
          <w:rPr>
            <w:rFonts w:ascii="Arial" w:hAnsi="Arial" w:cs="Helvetica"/>
            <w:sz w:val="20"/>
            <w:szCs w:val="20"/>
          </w:rPr>
          <w:t>Licensee</w:t>
        </w:r>
      </w:ins>
      <w:r w:rsidRPr="00B73CD5">
        <w:rPr>
          <w:rFonts w:ascii="Arial" w:hAnsi="Arial" w:cs="Helvetica"/>
          <w:sz w:val="20"/>
          <w:szCs w:val="20"/>
        </w:rPr>
        <w:t xml:space="preserve"> without fail. The license is liable to make payment towards GST,</w:t>
      </w:r>
      <w:r w:rsidR="001B1965">
        <w:rPr>
          <w:rFonts w:ascii="Arial" w:hAnsi="Arial" w:cs="Helvetica"/>
          <w:sz w:val="20"/>
          <w:szCs w:val="20"/>
        </w:rPr>
        <w:t xml:space="preserve"> fees, cess,</w:t>
      </w:r>
      <w:r w:rsidRPr="00B73CD5">
        <w:rPr>
          <w:rFonts w:ascii="Arial" w:hAnsi="Arial" w:cs="Helvetica"/>
          <w:sz w:val="20"/>
          <w:szCs w:val="20"/>
        </w:rPr>
        <w:t xml:space="preserve"> levies </w:t>
      </w:r>
      <w:r w:rsidR="001B1965">
        <w:rPr>
          <w:rFonts w:ascii="Arial" w:hAnsi="Arial" w:cs="Helvetica"/>
          <w:sz w:val="20"/>
          <w:szCs w:val="20"/>
        </w:rPr>
        <w:t>if any for the</w:t>
      </w:r>
      <w:del w:id="395" w:author="Sajan" w:date="2019-12-17T10:53:00Z">
        <w:r w:rsidR="001B1965" w:rsidDel="00DC0512">
          <w:rPr>
            <w:rFonts w:ascii="Arial" w:hAnsi="Arial" w:cs="Helvetica"/>
            <w:sz w:val="20"/>
            <w:szCs w:val="20"/>
          </w:rPr>
          <w:delText xml:space="preserve"> </w:delText>
        </w:r>
      </w:del>
      <w:ins w:id="396" w:author="Jishu" w:date="2019-12-07T18:18:00Z">
        <w:del w:id="397" w:author="Sajan" w:date="2019-12-17T10:53:00Z">
          <w:r w:rsidR="00F47472" w:rsidDel="00DC0512">
            <w:rPr>
              <w:rFonts w:ascii="Arial" w:hAnsi="Arial" w:cs="Helvetica"/>
              <w:sz w:val="20"/>
              <w:szCs w:val="20"/>
            </w:rPr>
            <w:delText>the</w:delText>
          </w:r>
        </w:del>
        <w:r w:rsidR="00F47472">
          <w:rPr>
            <w:rFonts w:ascii="Arial" w:hAnsi="Arial" w:cs="Helvetica"/>
            <w:sz w:val="20"/>
            <w:szCs w:val="20"/>
          </w:rPr>
          <w:t xml:space="preserve"> occupation of the premises and the </w:t>
        </w:r>
      </w:ins>
      <w:r w:rsidR="001B1965">
        <w:rPr>
          <w:rFonts w:ascii="Arial" w:hAnsi="Arial" w:cs="Helvetica"/>
          <w:sz w:val="20"/>
          <w:szCs w:val="20"/>
        </w:rPr>
        <w:t xml:space="preserve">business carried on by the </w:t>
      </w:r>
      <w:del w:id="398" w:author="Jishu" w:date="2019-12-07T18:25:00Z">
        <w:r w:rsidR="001B1965" w:rsidDel="00290B7B">
          <w:rPr>
            <w:rFonts w:ascii="Arial" w:hAnsi="Arial" w:cs="Helvetica"/>
            <w:sz w:val="20"/>
            <w:szCs w:val="20"/>
          </w:rPr>
          <w:delText>licensee</w:delText>
        </w:r>
      </w:del>
      <w:ins w:id="399" w:author="Jishu" w:date="2019-12-07T18:25:00Z">
        <w:r w:rsidR="00290B7B">
          <w:rPr>
            <w:rFonts w:ascii="Arial" w:hAnsi="Arial" w:cs="Helvetica"/>
            <w:sz w:val="20"/>
            <w:szCs w:val="20"/>
          </w:rPr>
          <w:t>Licensee</w:t>
        </w:r>
      </w:ins>
      <w:r w:rsidR="00E342F9">
        <w:rPr>
          <w:rFonts w:ascii="Arial" w:hAnsi="Arial" w:cs="Helvetica"/>
          <w:sz w:val="20"/>
          <w:szCs w:val="20"/>
        </w:rPr>
        <w:t>.</w:t>
      </w:r>
    </w:p>
    <w:p w14:paraId="686591D8" w14:textId="77777777" w:rsidR="00E342F9" w:rsidRDefault="00E342F9" w:rsidP="00E342F9">
      <w:pPr>
        <w:pStyle w:val="ListParagraph"/>
        <w:autoSpaceDE w:val="0"/>
        <w:autoSpaceDN w:val="0"/>
        <w:adjustRightInd w:val="0"/>
        <w:spacing w:after="0" w:line="360" w:lineRule="auto"/>
        <w:ind w:left="450"/>
        <w:jc w:val="both"/>
        <w:rPr>
          <w:rFonts w:ascii="Arial" w:hAnsi="Arial" w:cs="Helvetica"/>
          <w:sz w:val="20"/>
          <w:szCs w:val="20"/>
        </w:rPr>
      </w:pPr>
    </w:p>
    <w:p w14:paraId="160D9414" w14:textId="034F0E15" w:rsidR="00E342F9" w:rsidRDefault="00E342F9" w:rsidP="00E342F9">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Pr>
          <w:rFonts w:ascii="Arial" w:hAnsi="Arial" w:cs="Helvetica"/>
          <w:sz w:val="20"/>
          <w:szCs w:val="20"/>
        </w:rPr>
        <w:t xml:space="preserve">That </w:t>
      </w:r>
      <w:ins w:id="400" w:author="Jishu" w:date="2019-12-07T18:17:00Z">
        <w:r w:rsidR="00F47472">
          <w:rPr>
            <w:rFonts w:ascii="Arial" w:hAnsi="Arial" w:cs="Helvetica"/>
            <w:sz w:val="20"/>
            <w:szCs w:val="20"/>
          </w:rPr>
          <w:t>t</w:t>
        </w:r>
        <w:r w:rsidR="00F47472" w:rsidRPr="00B73CD5">
          <w:rPr>
            <w:rFonts w:ascii="Arial" w:hAnsi="Arial" w:cs="Helvetica"/>
            <w:sz w:val="20"/>
            <w:szCs w:val="20"/>
          </w:rPr>
          <w:t xml:space="preserve">he license fees for the subsequent months shall be invoiced within 7 days from the commencement of the month and a credit period of </w:t>
        </w:r>
        <w:r w:rsidR="00F47472">
          <w:rPr>
            <w:rFonts w:ascii="Arial" w:hAnsi="Arial" w:cs="Helvetica"/>
            <w:sz w:val="20"/>
            <w:szCs w:val="20"/>
          </w:rPr>
          <w:t>07</w:t>
        </w:r>
        <w:r w:rsidR="00F47472" w:rsidRPr="00B73CD5">
          <w:rPr>
            <w:rFonts w:ascii="Arial" w:hAnsi="Arial" w:cs="Helvetica"/>
            <w:sz w:val="20"/>
            <w:szCs w:val="20"/>
          </w:rPr>
          <w:t xml:space="preserve"> days from invoice date will be given</w:t>
        </w:r>
        <w:r w:rsidR="00F47472">
          <w:rPr>
            <w:rFonts w:ascii="Arial" w:hAnsi="Arial" w:cs="Helvetica"/>
            <w:sz w:val="20"/>
            <w:szCs w:val="20"/>
          </w:rPr>
          <w:t xml:space="preserve"> and </w:t>
        </w:r>
      </w:ins>
      <w:r>
        <w:rPr>
          <w:rFonts w:ascii="Arial" w:hAnsi="Arial" w:cs="Helvetica"/>
          <w:sz w:val="20"/>
          <w:szCs w:val="20"/>
        </w:rPr>
        <w:t xml:space="preserve">the </w:t>
      </w:r>
      <w:del w:id="401" w:author="Jishu" w:date="2019-12-07T18:25:00Z">
        <w:r w:rsidDel="00290B7B">
          <w:rPr>
            <w:rFonts w:ascii="Arial" w:hAnsi="Arial" w:cs="Helvetica"/>
            <w:sz w:val="20"/>
            <w:szCs w:val="20"/>
          </w:rPr>
          <w:delText>licensee</w:delText>
        </w:r>
      </w:del>
      <w:ins w:id="402" w:author="Jishu" w:date="2019-12-07T18:25:00Z">
        <w:r w:rsidR="00290B7B">
          <w:rPr>
            <w:rFonts w:ascii="Arial" w:hAnsi="Arial" w:cs="Helvetica"/>
            <w:sz w:val="20"/>
            <w:szCs w:val="20"/>
          </w:rPr>
          <w:t>Licensee</w:t>
        </w:r>
      </w:ins>
      <w:r>
        <w:rPr>
          <w:rFonts w:ascii="Arial" w:hAnsi="Arial" w:cs="Helvetica"/>
          <w:sz w:val="20"/>
          <w:szCs w:val="20"/>
        </w:rPr>
        <w:t xml:space="preserve"> agrees to make a</w:t>
      </w:r>
      <w:r w:rsidRPr="00B66A72">
        <w:rPr>
          <w:rFonts w:ascii="Arial" w:hAnsi="Arial" w:cs="Helvetica"/>
          <w:sz w:val="20"/>
          <w:szCs w:val="20"/>
        </w:rPr>
        <w:t xml:space="preserve">ll payments </w:t>
      </w:r>
      <w:r>
        <w:rPr>
          <w:rFonts w:ascii="Arial" w:hAnsi="Arial" w:cs="Helvetica"/>
          <w:sz w:val="20"/>
          <w:szCs w:val="20"/>
        </w:rPr>
        <w:t>under this license agreement</w:t>
      </w:r>
      <w:r w:rsidRPr="00B66A72">
        <w:rPr>
          <w:rFonts w:ascii="Arial" w:hAnsi="Arial" w:cs="Helvetica"/>
          <w:sz w:val="20"/>
          <w:szCs w:val="20"/>
        </w:rPr>
        <w:t xml:space="preserve"> through EFT/RTGS on or before the due date to the designated bank account as mentioned in the invoice. In case of any default in payment b</w:t>
      </w:r>
      <w:r w:rsidR="00065C82">
        <w:rPr>
          <w:rFonts w:ascii="Arial" w:hAnsi="Arial" w:cs="Helvetica"/>
          <w:sz w:val="20"/>
          <w:szCs w:val="20"/>
        </w:rPr>
        <w:t xml:space="preserve">y the </w:t>
      </w:r>
      <w:del w:id="403" w:author="Jishu" w:date="2019-12-07T18:25:00Z">
        <w:r w:rsidR="00065C82" w:rsidDel="00290B7B">
          <w:rPr>
            <w:rFonts w:ascii="Arial" w:hAnsi="Arial" w:cs="Helvetica"/>
            <w:sz w:val="20"/>
            <w:szCs w:val="20"/>
          </w:rPr>
          <w:delText>licensee</w:delText>
        </w:r>
      </w:del>
      <w:ins w:id="404" w:author="Jishu" w:date="2019-12-07T18:25:00Z">
        <w:r w:rsidR="00290B7B">
          <w:rPr>
            <w:rFonts w:ascii="Arial" w:hAnsi="Arial" w:cs="Helvetica"/>
            <w:sz w:val="20"/>
            <w:szCs w:val="20"/>
          </w:rPr>
          <w:t>Licensee</w:t>
        </w:r>
      </w:ins>
      <w:r w:rsidR="00065C82">
        <w:rPr>
          <w:rFonts w:ascii="Arial" w:hAnsi="Arial" w:cs="Helvetica"/>
          <w:sz w:val="20"/>
          <w:szCs w:val="20"/>
        </w:rPr>
        <w:t xml:space="preserve">, an interest of </w:t>
      </w:r>
      <w:del w:id="405" w:author="Jishu" w:date="2019-12-07T18:17:00Z">
        <w:r w:rsidR="00065C82" w:rsidDel="00F47472">
          <w:rPr>
            <w:rFonts w:ascii="Arial" w:hAnsi="Arial" w:cs="Helvetica"/>
            <w:sz w:val="20"/>
            <w:szCs w:val="20"/>
          </w:rPr>
          <w:delText>8</w:delText>
        </w:r>
      </w:del>
      <w:ins w:id="406" w:author="Sajan" w:date="2019-12-26T20:55:00Z">
        <w:r w:rsidR="001E0CAE">
          <w:rPr>
            <w:rFonts w:ascii="Arial" w:hAnsi="Arial" w:cs="Helvetica"/>
            <w:sz w:val="20"/>
            <w:szCs w:val="20"/>
          </w:rPr>
          <w:t>8</w:t>
        </w:r>
      </w:ins>
      <w:ins w:id="407" w:author="Jishu" w:date="2019-12-07T18:17:00Z">
        <w:del w:id="408" w:author="Sajan" w:date="2019-12-26T20:55:00Z">
          <w:r w:rsidR="00F47472" w:rsidDel="001E0CAE">
            <w:rPr>
              <w:rFonts w:ascii="Arial" w:hAnsi="Arial" w:cs="Helvetica"/>
              <w:sz w:val="20"/>
              <w:szCs w:val="20"/>
            </w:rPr>
            <w:delText>9</w:delText>
          </w:r>
        </w:del>
      </w:ins>
      <w:r w:rsidRPr="00B66A72">
        <w:rPr>
          <w:rFonts w:ascii="Arial" w:hAnsi="Arial" w:cs="Helvetica"/>
          <w:sz w:val="20"/>
          <w:szCs w:val="20"/>
        </w:rPr>
        <w:t xml:space="preserve">% per annum on the default amount shall also be payable by the </w:t>
      </w:r>
      <w:del w:id="409" w:author="Jishu" w:date="2019-12-07T18:25:00Z">
        <w:r w:rsidRPr="00B66A72" w:rsidDel="00290B7B">
          <w:rPr>
            <w:rFonts w:ascii="Arial" w:hAnsi="Arial" w:cs="Helvetica"/>
            <w:sz w:val="20"/>
            <w:szCs w:val="20"/>
          </w:rPr>
          <w:delText>licensee</w:delText>
        </w:r>
      </w:del>
      <w:ins w:id="410" w:author="Jishu" w:date="2019-12-07T18:25:00Z">
        <w:r w:rsidR="00290B7B">
          <w:rPr>
            <w:rFonts w:ascii="Arial" w:hAnsi="Arial" w:cs="Helvetica"/>
            <w:sz w:val="20"/>
            <w:szCs w:val="20"/>
          </w:rPr>
          <w:t>Licensee</w:t>
        </w:r>
      </w:ins>
      <w:r w:rsidRPr="00B66A72">
        <w:rPr>
          <w:rFonts w:ascii="Arial" w:hAnsi="Arial" w:cs="Helvetica"/>
          <w:sz w:val="20"/>
          <w:szCs w:val="20"/>
        </w:rPr>
        <w:t xml:space="preserve"> to the </w:t>
      </w:r>
      <w:del w:id="411" w:author="Jishu" w:date="2019-12-07T18:26:00Z">
        <w:r w:rsidRPr="00B66A72" w:rsidDel="00290B7B">
          <w:rPr>
            <w:rFonts w:ascii="Arial" w:hAnsi="Arial" w:cs="Helvetica"/>
            <w:sz w:val="20"/>
            <w:szCs w:val="20"/>
          </w:rPr>
          <w:delText>licensor</w:delText>
        </w:r>
      </w:del>
      <w:ins w:id="412" w:author="Jishu" w:date="2019-12-07T18:26:00Z">
        <w:r w:rsidR="00290B7B">
          <w:rPr>
            <w:rFonts w:ascii="Arial" w:hAnsi="Arial" w:cs="Helvetica"/>
            <w:sz w:val="20"/>
            <w:szCs w:val="20"/>
          </w:rPr>
          <w:t>Licensor</w:t>
        </w:r>
      </w:ins>
      <w:r>
        <w:rPr>
          <w:rFonts w:ascii="Arial" w:hAnsi="Arial" w:cs="Helvetica"/>
          <w:sz w:val="20"/>
          <w:szCs w:val="20"/>
        </w:rPr>
        <w:t xml:space="preserve"> from the date of invoice.</w:t>
      </w:r>
    </w:p>
    <w:p w14:paraId="7BA6BCA5" w14:textId="43704359" w:rsidR="009D072A" w:rsidRPr="00A76DD9" w:rsidRDefault="009D072A" w:rsidP="00A76DD9">
      <w:pPr>
        <w:autoSpaceDE w:val="0"/>
        <w:autoSpaceDN w:val="0"/>
        <w:adjustRightInd w:val="0"/>
        <w:spacing w:after="0" w:line="360" w:lineRule="auto"/>
        <w:jc w:val="both"/>
        <w:rPr>
          <w:rFonts w:ascii="Arial" w:hAnsi="Arial" w:cs="Helvetica"/>
          <w:sz w:val="20"/>
          <w:szCs w:val="20"/>
        </w:rPr>
      </w:pPr>
    </w:p>
    <w:p w14:paraId="074BAFF0" w14:textId="4A634A65" w:rsidR="00DD7082" w:rsidRPr="00DD7082" w:rsidRDefault="009D072A"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73CD5">
        <w:rPr>
          <w:rFonts w:ascii="Arial" w:hAnsi="Arial" w:cs="Helvetica"/>
          <w:sz w:val="20"/>
          <w:szCs w:val="20"/>
          <w:lang w:val="en-US"/>
        </w:rPr>
        <w:t xml:space="preserve">That the Security Deposit will be refunded without interest </w:t>
      </w:r>
      <w:r w:rsidR="00FB3332">
        <w:rPr>
          <w:rFonts w:ascii="Arial" w:hAnsi="Arial" w:cs="Helvetica"/>
          <w:sz w:val="20"/>
          <w:szCs w:val="20"/>
          <w:lang w:val="en-US"/>
        </w:rPr>
        <w:t>within a period of one month</w:t>
      </w:r>
      <w:r w:rsidRPr="00B73CD5">
        <w:rPr>
          <w:rFonts w:ascii="Arial" w:hAnsi="Arial" w:cs="Helvetica"/>
          <w:sz w:val="20"/>
          <w:szCs w:val="20"/>
          <w:lang w:val="en-US"/>
        </w:rPr>
        <w:t xml:space="preserve"> after the </w:t>
      </w:r>
      <w:del w:id="413" w:author="Jishu" w:date="2019-12-07T18:25:00Z">
        <w:r w:rsidRPr="00B73CD5" w:rsidDel="00290B7B">
          <w:rPr>
            <w:rFonts w:ascii="Arial" w:hAnsi="Arial" w:cs="Helvetica"/>
            <w:sz w:val="20"/>
            <w:szCs w:val="20"/>
            <w:lang w:val="en-US"/>
          </w:rPr>
          <w:delText>Licensee</w:delText>
        </w:r>
      </w:del>
      <w:ins w:id="414" w:author="Jishu" w:date="2019-12-07T18:25:00Z">
        <w:r w:rsidR="00290B7B">
          <w:rPr>
            <w:rFonts w:ascii="Arial" w:hAnsi="Arial" w:cs="Helvetica"/>
            <w:sz w:val="20"/>
            <w:szCs w:val="20"/>
            <w:lang w:val="en-US"/>
          </w:rPr>
          <w:t>Licensee</w:t>
        </w:r>
      </w:ins>
      <w:r w:rsidRPr="00B73CD5">
        <w:rPr>
          <w:rFonts w:ascii="Arial" w:hAnsi="Arial" w:cs="Helvetica"/>
          <w:sz w:val="20"/>
          <w:szCs w:val="20"/>
          <w:lang w:val="en-US"/>
        </w:rPr>
        <w:t xml:space="preserve"> vacates the premises and hands over physical and unencumbered possession of the Premises to the </w:t>
      </w:r>
      <w:del w:id="415" w:author="Jishu" w:date="2019-12-07T18:26:00Z">
        <w:r w:rsidRPr="00B73CD5" w:rsidDel="00290B7B">
          <w:rPr>
            <w:rFonts w:ascii="Arial" w:hAnsi="Arial" w:cs="Helvetica"/>
            <w:sz w:val="20"/>
            <w:szCs w:val="20"/>
            <w:lang w:val="en-US"/>
          </w:rPr>
          <w:delText>Licensor</w:delText>
        </w:r>
      </w:del>
      <w:ins w:id="416" w:author="Jishu" w:date="2019-12-07T18:26:00Z">
        <w:r w:rsidR="00290B7B">
          <w:rPr>
            <w:rFonts w:ascii="Arial" w:hAnsi="Arial" w:cs="Helvetica"/>
            <w:sz w:val="20"/>
            <w:szCs w:val="20"/>
            <w:lang w:val="en-US"/>
          </w:rPr>
          <w:t>Licensor</w:t>
        </w:r>
      </w:ins>
      <w:r w:rsidRPr="00B73CD5">
        <w:rPr>
          <w:rFonts w:ascii="Arial" w:hAnsi="Arial" w:cs="Helvetica"/>
          <w:sz w:val="20"/>
          <w:szCs w:val="20"/>
          <w:lang w:val="en-US"/>
        </w:rPr>
        <w:t xml:space="preserve"> on termination or expiry of the License after deducting there from any sum that may be found due from the </w:t>
      </w:r>
      <w:del w:id="417" w:author="Jishu" w:date="2019-12-07T18:25:00Z">
        <w:r w:rsidRPr="00B73CD5" w:rsidDel="00290B7B">
          <w:rPr>
            <w:rFonts w:ascii="Arial" w:hAnsi="Arial" w:cs="Helvetica"/>
            <w:sz w:val="20"/>
            <w:szCs w:val="20"/>
            <w:lang w:val="en-US"/>
          </w:rPr>
          <w:delText>Licensee</w:delText>
        </w:r>
      </w:del>
      <w:ins w:id="418" w:author="Jishu" w:date="2019-12-07T18:25:00Z">
        <w:r w:rsidR="00290B7B">
          <w:rPr>
            <w:rFonts w:ascii="Arial" w:hAnsi="Arial" w:cs="Helvetica"/>
            <w:sz w:val="20"/>
            <w:szCs w:val="20"/>
            <w:lang w:val="en-US"/>
          </w:rPr>
          <w:t>Licensee</w:t>
        </w:r>
      </w:ins>
      <w:r w:rsidR="00DD7082">
        <w:rPr>
          <w:rFonts w:ascii="Arial" w:hAnsi="Arial" w:cs="Helvetica"/>
          <w:sz w:val="20"/>
          <w:szCs w:val="20"/>
          <w:lang w:val="en-US"/>
        </w:rPr>
        <w:t>.</w:t>
      </w:r>
    </w:p>
    <w:p w14:paraId="2BE6523B" w14:textId="77777777" w:rsidR="00DD7082" w:rsidRPr="00DD7082" w:rsidRDefault="00DD7082" w:rsidP="00DD7082">
      <w:pPr>
        <w:pStyle w:val="ListParagraph"/>
        <w:rPr>
          <w:rFonts w:ascii="Arial" w:hAnsi="Arial" w:cs="Helvetica"/>
          <w:sz w:val="20"/>
          <w:szCs w:val="20"/>
          <w:lang w:val="en-US"/>
        </w:rPr>
      </w:pPr>
    </w:p>
    <w:p w14:paraId="0508906E" w14:textId="0A923352" w:rsidR="009D072A" w:rsidRPr="00DD7082" w:rsidRDefault="00DD7082"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Pr>
          <w:rFonts w:ascii="Arial" w:hAnsi="Arial" w:cs="Helvetica"/>
          <w:sz w:val="20"/>
          <w:szCs w:val="20"/>
          <w:lang w:val="en-US"/>
        </w:rPr>
        <w:t xml:space="preserve">That the </w:t>
      </w:r>
      <w:del w:id="419" w:author="Jishu" w:date="2019-12-07T18:26:00Z">
        <w:r w:rsidDel="00290B7B">
          <w:rPr>
            <w:rFonts w:ascii="Arial" w:hAnsi="Arial" w:cs="Helvetica"/>
            <w:sz w:val="20"/>
            <w:szCs w:val="20"/>
            <w:lang w:val="en-US"/>
          </w:rPr>
          <w:delText>licensor</w:delText>
        </w:r>
      </w:del>
      <w:ins w:id="420" w:author="Jishu" w:date="2019-12-07T18:26:00Z">
        <w:r w:rsidR="00290B7B">
          <w:rPr>
            <w:rFonts w:ascii="Arial" w:hAnsi="Arial" w:cs="Helvetica"/>
            <w:sz w:val="20"/>
            <w:szCs w:val="20"/>
            <w:lang w:val="en-US"/>
          </w:rPr>
          <w:t>Licensor</w:t>
        </w:r>
      </w:ins>
      <w:r>
        <w:rPr>
          <w:rFonts w:ascii="Arial" w:hAnsi="Arial" w:cs="Helvetica"/>
          <w:sz w:val="20"/>
          <w:szCs w:val="20"/>
          <w:lang w:val="en-US"/>
        </w:rPr>
        <w:t xml:space="preserve"> agrees to provide three phase electrical power supply available at the station premises </w:t>
      </w:r>
      <w:ins w:id="421" w:author="Jishu" w:date="2019-12-07T18:19:00Z">
        <w:r w:rsidR="00290B7B">
          <w:rPr>
            <w:rFonts w:ascii="Arial" w:hAnsi="Arial" w:cs="Helvetica"/>
            <w:sz w:val="20"/>
            <w:szCs w:val="20"/>
            <w:lang w:val="en-US"/>
          </w:rPr>
          <w:t xml:space="preserve">which will be </w:t>
        </w:r>
      </w:ins>
      <w:r>
        <w:rPr>
          <w:rFonts w:ascii="Arial" w:hAnsi="Arial" w:cs="Helvetica"/>
          <w:sz w:val="20"/>
          <w:szCs w:val="20"/>
          <w:lang w:val="en-US"/>
        </w:rPr>
        <w:t>metered separately</w:t>
      </w:r>
      <w:ins w:id="422" w:author="Jishu" w:date="2019-12-07T18:19:00Z">
        <w:r w:rsidR="00290B7B">
          <w:rPr>
            <w:rFonts w:ascii="Arial" w:hAnsi="Arial" w:cs="Helvetica"/>
            <w:sz w:val="20"/>
            <w:szCs w:val="20"/>
            <w:lang w:val="en-US"/>
          </w:rPr>
          <w:t xml:space="preserve"> for the </w:t>
        </w:r>
      </w:ins>
      <w:ins w:id="423" w:author="Jishu" w:date="2019-12-07T18:25:00Z">
        <w:r w:rsidR="00290B7B">
          <w:rPr>
            <w:rFonts w:ascii="Arial" w:hAnsi="Arial" w:cs="Helvetica"/>
            <w:sz w:val="20"/>
            <w:szCs w:val="20"/>
            <w:lang w:val="en-US"/>
          </w:rPr>
          <w:t>Licensee</w:t>
        </w:r>
      </w:ins>
      <w:r>
        <w:rPr>
          <w:rFonts w:ascii="Arial" w:hAnsi="Arial" w:cs="Helvetica"/>
          <w:sz w:val="20"/>
          <w:szCs w:val="20"/>
          <w:lang w:val="en-US"/>
        </w:rPr>
        <w:t xml:space="preserve"> and </w:t>
      </w:r>
      <w:ins w:id="424" w:author="Jishu" w:date="2019-12-07T18:19:00Z">
        <w:r w:rsidR="00290B7B">
          <w:rPr>
            <w:rFonts w:ascii="Arial" w:hAnsi="Arial" w:cs="Helvetica"/>
            <w:sz w:val="20"/>
            <w:szCs w:val="20"/>
            <w:lang w:val="en-US"/>
          </w:rPr>
          <w:t xml:space="preserve">the </w:t>
        </w:r>
      </w:ins>
      <w:ins w:id="425" w:author="Jishu" w:date="2019-12-07T18:25:00Z">
        <w:r w:rsidR="00290B7B">
          <w:rPr>
            <w:rFonts w:ascii="Arial" w:hAnsi="Arial" w:cs="Helvetica"/>
            <w:sz w:val="20"/>
            <w:szCs w:val="20"/>
            <w:lang w:val="en-US"/>
          </w:rPr>
          <w:t>Licensee</w:t>
        </w:r>
      </w:ins>
      <w:ins w:id="426" w:author="Jishu" w:date="2019-12-07T18:19:00Z">
        <w:r w:rsidR="00290B7B">
          <w:rPr>
            <w:rFonts w:ascii="Arial" w:hAnsi="Arial" w:cs="Helvetica"/>
            <w:sz w:val="20"/>
            <w:szCs w:val="20"/>
            <w:lang w:val="en-US"/>
          </w:rPr>
          <w:t xml:space="preserve"> </w:t>
        </w:r>
      </w:ins>
      <w:del w:id="427" w:author="Jishu" w:date="2019-12-07T18:19:00Z">
        <w:r w:rsidDel="00290B7B">
          <w:rPr>
            <w:rFonts w:ascii="Arial" w:hAnsi="Arial" w:cs="Helvetica"/>
            <w:sz w:val="20"/>
            <w:szCs w:val="20"/>
            <w:lang w:val="en-US"/>
          </w:rPr>
          <w:delText>sha</w:delText>
        </w:r>
      </w:del>
      <w:ins w:id="428" w:author="Jishu" w:date="2019-12-07T18:19:00Z">
        <w:r w:rsidR="00290B7B">
          <w:rPr>
            <w:rFonts w:ascii="Arial" w:hAnsi="Arial" w:cs="Helvetica"/>
            <w:sz w:val="20"/>
            <w:szCs w:val="20"/>
            <w:lang w:val="en-US"/>
          </w:rPr>
          <w:t>wi</w:t>
        </w:r>
      </w:ins>
      <w:r>
        <w:rPr>
          <w:rFonts w:ascii="Arial" w:hAnsi="Arial" w:cs="Helvetica"/>
          <w:sz w:val="20"/>
          <w:szCs w:val="20"/>
          <w:lang w:val="en-US"/>
        </w:rPr>
        <w:t xml:space="preserve">ll be charged at commercial tariff rates. </w:t>
      </w:r>
      <w:del w:id="429" w:author="Jishu" w:date="2019-12-07T18:20:00Z">
        <w:r w:rsidDel="00290B7B">
          <w:rPr>
            <w:rFonts w:ascii="Arial" w:hAnsi="Arial" w:cs="Helvetica"/>
            <w:sz w:val="20"/>
            <w:szCs w:val="20"/>
            <w:lang w:val="en-US"/>
          </w:rPr>
          <w:delText xml:space="preserve">That </w:delText>
        </w:r>
      </w:del>
      <w:ins w:id="430" w:author="Jishu" w:date="2019-12-07T18:20:00Z">
        <w:r w:rsidR="00290B7B">
          <w:rPr>
            <w:rFonts w:ascii="Arial" w:hAnsi="Arial" w:cs="Helvetica"/>
            <w:sz w:val="20"/>
            <w:szCs w:val="20"/>
            <w:lang w:val="en-US"/>
          </w:rPr>
          <w:t xml:space="preserve">However, </w:t>
        </w:r>
      </w:ins>
      <w:r>
        <w:rPr>
          <w:rFonts w:ascii="Arial" w:hAnsi="Arial" w:cs="Helvetica"/>
          <w:sz w:val="20"/>
          <w:szCs w:val="20"/>
          <w:lang w:val="en-US"/>
        </w:rPr>
        <w:t xml:space="preserve">the </w:t>
      </w:r>
      <w:del w:id="431" w:author="Jishu" w:date="2019-12-07T18:26:00Z">
        <w:r w:rsidDel="00290B7B">
          <w:rPr>
            <w:rFonts w:ascii="Arial" w:hAnsi="Arial" w:cs="Helvetica"/>
            <w:sz w:val="20"/>
            <w:szCs w:val="20"/>
            <w:lang w:val="en-US"/>
          </w:rPr>
          <w:delText>licensor</w:delText>
        </w:r>
      </w:del>
      <w:ins w:id="432" w:author="Jishu" w:date="2019-12-07T18:26:00Z">
        <w:r w:rsidR="00290B7B">
          <w:rPr>
            <w:rFonts w:ascii="Arial" w:hAnsi="Arial" w:cs="Helvetica"/>
            <w:sz w:val="20"/>
            <w:szCs w:val="20"/>
            <w:lang w:val="en-US"/>
          </w:rPr>
          <w:t>Licensor</w:t>
        </w:r>
      </w:ins>
      <w:r>
        <w:rPr>
          <w:rFonts w:ascii="Arial" w:hAnsi="Arial" w:cs="Helvetica"/>
          <w:sz w:val="20"/>
          <w:szCs w:val="20"/>
          <w:lang w:val="en-US"/>
        </w:rPr>
        <w:t xml:space="preserve"> shall not be providing any standby power from station DG set or UPS and </w:t>
      </w:r>
      <w:del w:id="433" w:author="Jishu" w:date="2019-12-07T18:20:00Z">
        <w:r w:rsidDel="00290B7B">
          <w:rPr>
            <w:rFonts w:ascii="Arial" w:hAnsi="Arial" w:cs="Helvetica"/>
            <w:sz w:val="20"/>
            <w:szCs w:val="20"/>
            <w:lang w:val="en-US"/>
          </w:rPr>
          <w:delText>that</w:delText>
        </w:r>
      </w:del>
      <w:r>
        <w:rPr>
          <w:rFonts w:ascii="Arial" w:hAnsi="Arial" w:cs="Helvetica"/>
          <w:sz w:val="20"/>
          <w:szCs w:val="20"/>
          <w:lang w:val="en-US"/>
        </w:rPr>
        <w:t xml:space="preserve"> the </w:t>
      </w:r>
      <w:del w:id="434" w:author="Jishu" w:date="2019-12-07T18:25:00Z">
        <w:r w:rsidDel="00290B7B">
          <w:rPr>
            <w:rFonts w:ascii="Arial" w:hAnsi="Arial" w:cs="Helvetica"/>
            <w:sz w:val="20"/>
            <w:szCs w:val="20"/>
            <w:lang w:val="en-US"/>
          </w:rPr>
          <w:delText>licensee</w:delText>
        </w:r>
      </w:del>
      <w:ins w:id="435" w:author="Jishu" w:date="2019-12-07T18:25:00Z">
        <w:r w:rsidR="00290B7B">
          <w:rPr>
            <w:rFonts w:ascii="Arial" w:hAnsi="Arial" w:cs="Helvetica"/>
            <w:sz w:val="20"/>
            <w:szCs w:val="20"/>
            <w:lang w:val="en-US"/>
          </w:rPr>
          <w:t>Licensee</w:t>
        </w:r>
      </w:ins>
      <w:r>
        <w:rPr>
          <w:rFonts w:ascii="Arial" w:hAnsi="Arial" w:cs="Helvetica"/>
          <w:sz w:val="20"/>
          <w:szCs w:val="20"/>
          <w:lang w:val="en-US"/>
        </w:rPr>
        <w:t xml:space="preserve"> shall use standby UPS/inverter system with battery only and that the load of such UPS/inverter system shall be taken as a part of the total connected load.</w:t>
      </w:r>
    </w:p>
    <w:p w14:paraId="4F5F88F8" w14:textId="77777777" w:rsidR="00DD7082" w:rsidRPr="00DD7082" w:rsidRDefault="00DD7082" w:rsidP="00DD7082">
      <w:pPr>
        <w:pStyle w:val="ListParagraph"/>
        <w:rPr>
          <w:rFonts w:ascii="Arial" w:hAnsi="Arial" w:cs="Helvetica"/>
          <w:sz w:val="20"/>
          <w:szCs w:val="20"/>
        </w:rPr>
      </w:pPr>
    </w:p>
    <w:p w14:paraId="2B64E0A0" w14:textId="5E420764" w:rsidR="00926098" w:rsidRDefault="002C4431"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Pr>
          <w:rFonts w:ascii="Arial" w:hAnsi="Arial" w:cs="Helvetica"/>
          <w:sz w:val="20"/>
          <w:szCs w:val="20"/>
        </w:rPr>
        <w:lastRenderedPageBreak/>
        <w:t xml:space="preserve">That the </w:t>
      </w:r>
      <w:del w:id="436" w:author="Jishu" w:date="2019-12-07T18:26:00Z">
        <w:r w:rsidDel="00290B7B">
          <w:rPr>
            <w:rFonts w:ascii="Arial" w:hAnsi="Arial" w:cs="Helvetica"/>
            <w:sz w:val="20"/>
            <w:szCs w:val="20"/>
          </w:rPr>
          <w:delText>licensor</w:delText>
        </w:r>
      </w:del>
      <w:ins w:id="437" w:author="Jishu" w:date="2019-12-07T18:26:00Z">
        <w:r w:rsidR="00290B7B">
          <w:rPr>
            <w:rFonts w:ascii="Arial" w:hAnsi="Arial" w:cs="Helvetica"/>
            <w:sz w:val="20"/>
            <w:szCs w:val="20"/>
          </w:rPr>
          <w:t>Licensor</w:t>
        </w:r>
      </w:ins>
      <w:r>
        <w:rPr>
          <w:rFonts w:ascii="Arial" w:hAnsi="Arial" w:cs="Helvetica"/>
          <w:sz w:val="20"/>
          <w:szCs w:val="20"/>
        </w:rPr>
        <w:t xml:space="preserve"> agrees to provide vehicle parking area in the </w:t>
      </w:r>
      <w:del w:id="438" w:author="Jishu" w:date="2019-12-07T18:26:00Z">
        <w:r w:rsidDel="00290B7B">
          <w:rPr>
            <w:rFonts w:ascii="Arial" w:hAnsi="Arial" w:cs="Helvetica"/>
            <w:sz w:val="20"/>
            <w:szCs w:val="20"/>
          </w:rPr>
          <w:delText>licensor</w:delText>
        </w:r>
      </w:del>
      <w:ins w:id="439" w:author="Jishu" w:date="2019-12-07T18:26:00Z">
        <w:r w:rsidR="00290B7B">
          <w:rPr>
            <w:rFonts w:ascii="Arial" w:hAnsi="Arial" w:cs="Helvetica"/>
            <w:sz w:val="20"/>
            <w:szCs w:val="20"/>
          </w:rPr>
          <w:t>Licensor</w:t>
        </w:r>
      </w:ins>
      <w:r>
        <w:rPr>
          <w:rFonts w:ascii="Arial" w:hAnsi="Arial" w:cs="Helvetica"/>
          <w:sz w:val="20"/>
          <w:szCs w:val="20"/>
        </w:rPr>
        <w:t>’s premises for</w:t>
      </w:r>
      <w:r w:rsidR="0061032E">
        <w:rPr>
          <w:rFonts w:ascii="Arial" w:hAnsi="Arial" w:cs="Helvetica"/>
          <w:sz w:val="20"/>
          <w:szCs w:val="20"/>
        </w:rPr>
        <w:t xml:space="preserve"> the use by the </w:t>
      </w:r>
      <w:del w:id="440" w:author="Jishu" w:date="2019-12-07T18:25:00Z">
        <w:r w:rsidR="0061032E" w:rsidDel="00290B7B">
          <w:rPr>
            <w:rFonts w:ascii="Arial" w:hAnsi="Arial" w:cs="Helvetica"/>
            <w:sz w:val="20"/>
            <w:szCs w:val="20"/>
          </w:rPr>
          <w:delText>licensee</w:delText>
        </w:r>
      </w:del>
      <w:ins w:id="441" w:author="Jishu" w:date="2019-12-07T18:25:00Z">
        <w:r w:rsidR="00290B7B">
          <w:rPr>
            <w:rFonts w:ascii="Arial" w:hAnsi="Arial" w:cs="Helvetica"/>
            <w:sz w:val="20"/>
            <w:szCs w:val="20"/>
          </w:rPr>
          <w:t>Licensee</w:t>
        </w:r>
      </w:ins>
      <w:r w:rsidR="0061032E">
        <w:rPr>
          <w:rFonts w:ascii="Arial" w:hAnsi="Arial" w:cs="Helvetica"/>
          <w:sz w:val="20"/>
          <w:szCs w:val="20"/>
        </w:rPr>
        <w:t xml:space="preserve"> for </w:t>
      </w:r>
      <w:del w:id="442" w:author="Sajan" w:date="2019-12-17T11:03:00Z">
        <w:r w:rsidR="0061032E" w:rsidDel="0084359E">
          <w:rPr>
            <w:rFonts w:ascii="Arial" w:hAnsi="Arial" w:cs="Helvetica"/>
            <w:sz w:val="20"/>
            <w:szCs w:val="20"/>
          </w:rPr>
          <w:delText>7</w:delText>
        </w:r>
      </w:del>
      <w:ins w:id="443" w:author="Sajan" w:date="2019-12-17T11:03:00Z">
        <w:r w:rsidR="0084359E">
          <w:rPr>
            <w:rFonts w:ascii="Arial" w:hAnsi="Arial" w:cs="Helvetica"/>
            <w:sz w:val="20"/>
            <w:szCs w:val="20"/>
          </w:rPr>
          <w:t>4</w:t>
        </w:r>
      </w:ins>
      <w:r w:rsidR="0061032E">
        <w:rPr>
          <w:rFonts w:ascii="Arial" w:hAnsi="Arial" w:cs="Helvetica"/>
          <w:sz w:val="20"/>
          <w:szCs w:val="20"/>
        </w:rPr>
        <w:t xml:space="preserve"> cars and </w:t>
      </w:r>
      <w:del w:id="444" w:author="Sajan" w:date="2019-12-17T11:03:00Z">
        <w:r w:rsidR="0061032E" w:rsidDel="0084359E">
          <w:rPr>
            <w:rFonts w:ascii="Arial" w:hAnsi="Arial" w:cs="Helvetica"/>
            <w:sz w:val="20"/>
            <w:szCs w:val="20"/>
          </w:rPr>
          <w:delText>35</w:delText>
        </w:r>
      </w:del>
      <w:ins w:id="445" w:author="Sajan" w:date="2019-12-17T11:03:00Z">
        <w:r w:rsidR="0084359E">
          <w:rPr>
            <w:rFonts w:ascii="Arial" w:hAnsi="Arial" w:cs="Helvetica"/>
            <w:sz w:val="20"/>
            <w:szCs w:val="20"/>
          </w:rPr>
          <w:t>8</w:t>
        </w:r>
      </w:ins>
      <w:r>
        <w:rPr>
          <w:rFonts w:ascii="Arial" w:hAnsi="Arial" w:cs="Helvetica"/>
          <w:sz w:val="20"/>
          <w:szCs w:val="20"/>
        </w:rPr>
        <w:t xml:space="preserve"> two wheelers, 24 hour lift facility, emergency exit, basic firefighting system, permission to display </w:t>
      </w:r>
      <w:del w:id="446" w:author="Jishu" w:date="2019-12-07T18:25:00Z">
        <w:r w:rsidDel="00290B7B">
          <w:rPr>
            <w:rFonts w:ascii="Arial" w:hAnsi="Arial" w:cs="Helvetica"/>
            <w:sz w:val="20"/>
            <w:szCs w:val="20"/>
          </w:rPr>
          <w:delText>licensee</w:delText>
        </w:r>
      </w:del>
      <w:ins w:id="447" w:author="Jishu" w:date="2019-12-07T18:25:00Z">
        <w:r w:rsidR="00290B7B">
          <w:rPr>
            <w:rFonts w:ascii="Arial" w:hAnsi="Arial" w:cs="Helvetica"/>
            <w:sz w:val="20"/>
            <w:szCs w:val="20"/>
          </w:rPr>
          <w:t>Licensee</w:t>
        </w:r>
      </w:ins>
      <w:r>
        <w:rPr>
          <w:rFonts w:ascii="Arial" w:hAnsi="Arial" w:cs="Helvetica"/>
          <w:sz w:val="20"/>
          <w:szCs w:val="20"/>
        </w:rPr>
        <w:t>’s signage on the exterior walls of the licensed premises and small directional signage/posters in other floors/</w:t>
      </w:r>
      <w:r w:rsidR="00926098">
        <w:rPr>
          <w:rFonts w:ascii="Arial" w:hAnsi="Arial" w:cs="Helvetica"/>
          <w:sz w:val="20"/>
          <w:szCs w:val="20"/>
        </w:rPr>
        <w:t xml:space="preserve"> </w:t>
      </w:r>
      <w:r>
        <w:rPr>
          <w:rFonts w:ascii="Arial" w:hAnsi="Arial" w:cs="Helvetica"/>
          <w:sz w:val="20"/>
          <w:szCs w:val="20"/>
        </w:rPr>
        <w:t>staircase/</w:t>
      </w:r>
      <w:r w:rsidR="00926098">
        <w:rPr>
          <w:rFonts w:ascii="Arial" w:hAnsi="Arial" w:cs="Helvetica"/>
          <w:sz w:val="20"/>
          <w:szCs w:val="20"/>
        </w:rPr>
        <w:t xml:space="preserve"> </w:t>
      </w:r>
      <w:r>
        <w:rPr>
          <w:rFonts w:ascii="Arial" w:hAnsi="Arial" w:cs="Helvetica"/>
          <w:sz w:val="20"/>
          <w:szCs w:val="20"/>
        </w:rPr>
        <w:t>lobby/</w:t>
      </w:r>
      <w:r w:rsidR="00926098">
        <w:rPr>
          <w:rFonts w:ascii="Arial" w:hAnsi="Arial" w:cs="Helvetica"/>
          <w:sz w:val="20"/>
          <w:szCs w:val="20"/>
        </w:rPr>
        <w:t xml:space="preserve"> </w:t>
      </w:r>
      <w:r>
        <w:rPr>
          <w:rFonts w:ascii="Arial" w:hAnsi="Arial" w:cs="Helvetica"/>
          <w:sz w:val="20"/>
          <w:szCs w:val="20"/>
        </w:rPr>
        <w:t>lift/</w:t>
      </w:r>
      <w:r w:rsidR="00926098">
        <w:rPr>
          <w:rFonts w:ascii="Arial" w:hAnsi="Arial" w:cs="Helvetica"/>
          <w:sz w:val="20"/>
          <w:szCs w:val="20"/>
        </w:rPr>
        <w:t xml:space="preserve"> </w:t>
      </w:r>
      <w:r>
        <w:rPr>
          <w:rFonts w:ascii="Arial" w:hAnsi="Arial" w:cs="Helvetica"/>
          <w:sz w:val="20"/>
          <w:szCs w:val="20"/>
        </w:rPr>
        <w:t xml:space="preserve">corridor, </w:t>
      </w:r>
      <w:r w:rsidR="00926098">
        <w:rPr>
          <w:rFonts w:ascii="Arial" w:hAnsi="Arial" w:cs="Helvetica"/>
          <w:sz w:val="20"/>
          <w:szCs w:val="20"/>
        </w:rPr>
        <w:t xml:space="preserve">space for VSAT-LAN, VRV units installation on the roof top mutually agreed by the </w:t>
      </w:r>
      <w:del w:id="448" w:author="Jishu" w:date="2019-12-07T18:26:00Z">
        <w:r w:rsidR="00926098" w:rsidDel="00290B7B">
          <w:rPr>
            <w:rFonts w:ascii="Arial" w:hAnsi="Arial" w:cs="Helvetica"/>
            <w:sz w:val="20"/>
            <w:szCs w:val="20"/>
          </w:rPr>
          <w:delText>licensor</w:delText>
        </w:r>
      </w:del>
      <w:ins w:id="449" w:author="Jishu" w:date="2019-12-07T18:26:00Z">
        <w:r w:rsidR="00290B7B">
          <w:rPr>
            <w:rFonts w:ascii="Arial" w:hAnsi="Arial" w:cs="Helvetica"/>
            <w:sz w:val="20"/>
            <w:szCs w:val="20"/>
          </w:rPr>
          <w:t>Licensor</w:t>
        </w:r>
      </w:ins>
      <w:r w:rsidR="00926098">
        <w:rPr>
          <w:rFonts w:ascii="Arial" w:hAnsi="Arial" w:cs="Helvetica"/>
          <w:sz w:val="20"/>
          <w:szCs w:val="20"/>
        </w:rPr>
        <w:t xml:space="preserve"> and the </w:t>
      </w:r>
      <w:del w:id="450" w:author="Jishu" w:date="2019-12-07T18:25:00Z">
        <w:r w:rsidR="00926098" w:rsidDel="00290B7B">
          <w:rPr>
            <w:rFonts w:ascii="Arial" w:hAnsi="Arial" w:cs="Helvetica"/>
            <w:sz w:val="20"/>
            <w:szCs w:val="20"/>
          </w:rPr>
          <w:delText>licensee</w:delText>
        </w:r>
      </w:del>
      <w:ins w:id="451" w:author="Jishu" w:date="2019-12-07T18:25:00Z">
        <w:r w:rsidR="00290B7B">
          <w:rPr>
            <w:rFonts w:ascii="Arial" w:hAnsi="Arial" w:cs="Helvetica"/>
            <w:sz w:val="20"/>
            <w:szCs w:val="20"/>
          </w:rPr>
          <w:t>Licensee</w:t>
        </w:r>
      </w:ins>
      <w:r w:rsidR="00926098">
        <w:rPr>
          <w:rFonts w:ascii="Arial" w:hAnsi="Arial" w:cs="Helvetica"/>
          <w:sz w:val="20"/>
          <w:szCs w:val="20"/>
        </w:rPr>
        <w:t>.</w:t>
      </w:r>
    </w:p>
    <w:p w14:paraId="4EBF7EEF" w14:textId="77777777" w:rsidR="00926098" w:rsidRPr="00926098" w:rsidRDefault="00926098" w:rsidP="00926098">
      <w:pPr>
        <w:pStyle w:val="ListParagraph"/>
        <w:rPr>
          <w:rFonts w:ascii="Arial" w:hAnsi="Arial" w:cs="Helvetica"/>
          <w:sz w:val="20"/>
          <w:szCs w:val="20"/>
        </w:rPr>
      </w:pPr>
    </w:p>
    <w:p w14:paraId="167F3A72" w14:textId="430E5080" w:rsidR="00926098" w:rsidRDefault="00926098"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Pr>
          <w:rFonts w:ascii="Arial" w:hAnsi="Arial" w:cs="Helvetica"/>
          <w:sz w:val="20"/>
          <w:szCs w:val="20"/>
        </w:rPr>
        <w:t xml:space="preserve">That the </w:t>
      </w:r>
      <w:del w:id="452" w:author="Jishu" w:date="2019-12-07T18:25:00Z">
        <w:r w:rsidDel="00290B7B">
          <w:rPr>
            <w:rFonts w:ascii="Arial" w:hAnsi="Arial" w:cs="Helvetica"/>
            <w:sz w:val="20"/>
            <w:szCs w:val="20"/>
          </w:rPr>
          <w:delText>licensee</w:delText>
        </w:r>
      </w:del>
      <w:ins w:id="453" w:author="Jishu" w:date="2019-12-07T18:25:00Z">
        <w:r w:rsidR="00290B7B">
          <w:rPr>
            <w:rFonts w:ascii="Arial" w:hAnsi="Arial" w:cs="Helvetica"/>
            <w:sz w:val="20"/>
            <w:szCs w:val="20"/>
          </w:rPr>
          <w:t>Licensee</w:t>
        </w:r>
      </w:ins>
      <w:r>
        <w:rPr>
          <w:rFonts w:ascii="Arial" w:hAnsi="Arial" w:cs="Helvetica"/>
          <w:sz w:val="20"/>
          <w:szCs w:val="20"/>
        </w:rPr>
        <w:t xml:space="preserve"> shall not cause any damage to the licensed premises due to neglect, carelessness or fault on its part or on the part of its representatives and should any damage be caused, shall be liable to pay damages to the </w:t>
      </w:r>
      <w:del w:id="454" w:author="Jishu" w:date="2019-12-07T18:26:00Z">
        <w:r w:rsidDel="00290B7B">
          <w:rPr>
            <w:rFonts w:ascii="Arial" w:hAnsi="Arial" w:cs="Helvetica"/>
            <w:sz w:val="20"/>
            <w:szCs w:val="20"/>
          </w:rPr>
          <w:delText>licensor</w:delText>
        </w:r>
      </w:del>
      <w:ins w:id="455" w:author="Jishu" w:date="2019-12-07T18:26:00Z">
        <w:r w:rsidR="00290B7B">
          <w:rPr>
            <w:rFonts w:ascii="Arial" w:hAnsi="Arial" w:cs="Helvetica"/>
            <w:sz w:val="20"/>
            <w:szCs w:val="20"/>
          </w:rPr>
          <w:t>Licensor</w:t>
        </w:r>
      </w:ins>
      <w:r>
        <w:rPr>
          <w:rFonts w:ascii="Arial" w:hAnsi="Arial" w:cs="Helvetica"/>
          <w:sz w:val="20"/>
          <w:szCs w:val="20"/>
        </w:rPr>
        <w:t xml:space="preserve"> in accordance with the assessment made by the </w:t>
      </w:r>
      <w:del w:id="456" w:author="Jishu" w:date="2019-12-07T18:26:00Z">
        <w:r w:rsidDel="00290B7B">
          <w:rPr>
            <w:rFonts w:ascii="Arial" w:hAnsi="Arial" w:cs="Helvetica"/>
            <w:sz w:val="20"/>
            <w:szCs w:val="20"/>
          </w:rPr>
          <w:delText>licensor</w:delText>
        </w:r>
      </w:del>
      <w:ins w:id="457" w:author="Jishu" w:date="2019-12-07T18:26:00Z">
        <w:r w:rsidR="00290B7B">
          <w:rPr>
            <w:rFonts w:ascii="Arial" w:hAnsi="Arial" w:cs="Helvetica"/>
            <w:sz w:val="20"/>
            <w:szCs w:val="20"/>
          </w:rPr>
          <w:t>Licensor</w:t>
        </w:r>
      </w:ins>
      <w:r>
        <w:rPr>
          <w:rFonts w:ascii="Arial" w:hAnsi="Arial" w:cs="Helvetica"/>
          <w:sz w:val="20"/>
          <w:szCs w:val="20"/>
        </w:rPr>
        <w:t>’s representatives authorized on this behalf.</w:t>
      </w:r>
    </w:p>
    <w:p w14:paraId="2D56414F" w14:textId="77777777" w:rsidR="00926098" w:rsidRPr="00926098" w:rsidRDefault="00926098" w:rsidP="00926098">
      <w:pPr>
        <w:pStyle w:val="ListParagraph"/>
        <w:rPr>
          <w:rFonts w:ascii="Arial" w:hAnsi="Arial" w:cs="Helvetica"/>
          <w:sz w:val="20"/>
          <w:szCs w:val="20"/>
        </w:rPr>
      </w:pPr>
    </w:p>
    <w:p w14:paraId="758F8E6A" w14:textId="17330E00" w:rsidR="00926098" w:rsidRDefault="00926098"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Pr>
          <w:rFonts w:ascii="Arial" w:hAnsi="Arial" w:cs="Helvetica"/>
          <w:sz w:val="20"/>
          <w:szCs w:val="20"/>
        </w:rPr>
        <w:t xml:space="preserve">That the </w:t>
      </w:r>
      <w:del w:id="458" w:author="Jishu" w:date="2019-12-07T18:25:00Z">
        <w:r w:rsidDel="00290B7B">
          <w:rPr>
            <w:rFonts w:ascii="Arial" w:hAnsi="Arial" w:cs="Helvetica"/>
            <w:sz w:val="20"/>
            <w:szCs w:val="20"/>
          </w:rPr>
          <w:delText>licensee</w:delText>
        </w:r>
      </w:del>
      <w:ins w:id="459" w:author="Jishu" w:date="2019-12-07T18:25:00Z">
        <w:r w:rsidR="00290B7B">
          <w:rPr>
            <w:rFonts w:ascii="Arial" w:hAnsi="Arial" w:cs="Helvetica"/>
            <w:sz w:val="20"/>
            <w:szCs w:val="20"/>
          </w:rPr>
          <w:t>Licensee</w:t>
        </w:r>
      </w:ins>
      <w:r>
        <w:rPr>
          <w:rFonts w:ascii="Arial" w:hAnsi="Arial" w:cs="Helvetica"/>
          <w:sz w:val="20"/>
          <w:szCs w:val="20"/>
        </w:rPr>
        <w:t xml:space="preserve"> shall during the period of the license maintain the licensed premises in good and habitable condition and shall execute all necessary minor repairs and maintenance. However, major repairs to the structure of the building if any required, </w:t>
      </w:r>
      <w:r w:rsidR="0019665A">
        <w:rPr>
          <w:rFonts w:ascii="Arial" w:hAnsi="Arial" w:cs="Helvetica"/>
          <w:sz w:val="20"/>
          <w:szCs w:val="20"/>
        </w:rPr>
        <w:t>shall be executed by</w:t>
      </w:r>
      <w:r>
        <w:rPr>
          <w:rFonts w:ascii="Arial" w:hAnsi="Arial" w:cs="Helvetica"/>
          <w:sz w:val="20"/>
          <w:szCs w:val="20"/>
        </w:rPr>
        <w:t xml:space="preserve"> the </w:t>
      </w:r>
      <w:del w:id="460" w:author="Jishu" w:date="2019-12-07T18:26:00Z">
        <w:r w:rsidDel="00290B7B">
          <w:rPr>
            <w:rFonts w:ascii="Arial" w:hAnsi="Arial" w:cs="Helvetica"/>
            <w:sz w:val="20"/>
            <w:szCs w:val="20"/>
          </w:rPr>
          <w:delText>licensor</w:delText>
        </w:r>
      </w:del>
      <w:ins w:id="461" w:author="Jishu" w:date="2019-12-07T18:26:00Z">
        <w:r w:rsidR="00290B7B">
          <w:rPr>
            <w:rFonts w:ascii="Arial" w:hAnsi="Arial" w:cs="Helvetica"/>
            <w:sz w:val="20"/>
            <w:szCs w:val="20"/>
          </w:rPr>
          <w:t>Licensor</w:t>
        </w:r>
      </w:ins>
      <w:r>
        <w:rPr>
          <w:rFonts w:ascii="Arial" w:hAnsi="Arial" w:cs="Helvetica"/>
          <w:sz w:val="20"/>
          <w:szCs w:val="20"/>
        </w:rPr>
        <w:t>.</w:t>
      </w:r>
    </w:p>
    <w:p w14:paraId="605F72BA" w14:textId="26EABF89" w:rsidR="00DD7082" w:rsidRPr="00926098" w:rsidRDefault="00926098" w:rsidP="00926098">
      <w:pPr>
        <w:autoSpaceDE w:val="0"/>
        <w:autoSpaceDN w:val="0"/>
        <w:adjustRightInd w:val="0"/>
        <w:spacing w:after="0" w:line="360" w:lineRule="auto"/>
        <w:jc w:val="both"/>
        <w:rPr>
          <w:rFonts w:ascii="Arial" w:hAnsi="Arial" w:cs="Helvetica"/>
          <w:sz w:val="20"/>
          <w:szCs w:val="20"/>
        </w:rPr>
      </w:pPr>
      <w:r w:rsidRPr="00926098">
        <w:rPr>
          <w:rFonts w:ascii="Arial" w:hAnsi="Arial" w:cs="Helvetica"/>
          <w:sz w:val="20"/>
          <w:szCs w:val="20"/>
        </w:rPr>
        <w:t xml:space="preserve"> </w:t>
      </w:r>
    </w:p>
    <w:p w14:paraId="01670A18" w14:textId="7972748E" w:rsidR="009D072A" w:rsidRPr="0065720D" w:rsidRDefault="009D072A"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lang w:val="en-US"/>
        </w:rPr>
      </w:pPr>
      <w:r w:rsidRPr="00B73CD5">
        <w:rPr>
          <w:rFonts w:ascii="Arial" w:hAnsi="Arial" w:cs="Helvetica"/>
          <w:sz w:val="20"/>
          <w:szCs w:val="20"/>
        </w:rPr>
        <w:t xml:space="preserve">That the </w:t>
      </w:r>
      <w:del w:id="462" w:author="Jishu" w:date="2019-12-07T18:25:00Z">
        <w:r w:rsidRPr="00B73CD5" w:rsidDel="00290B7B">
          <w:rPr>
            <w:rFonts w:ascii="Arial" w:hAnsi="Arial" w:cs="Helvetica"/>
            <w:sz w:val="20"/>
            <w:szCs w:val="20"/>
          </w:rPr>
          <w:delText>licensee</w:delText>
        </w:r>
      </w:del>
      <w:ins w:id="463" w:author="Jishu" w:date="2019-12-07T18:25:00Z">
        <w:r w:rsidR="00290B7B">
          <w:rPr>
            <w:rFonts w:ascii="Arial" w:hAnsi="Arial" w:cs="Helvetica"/>
            <w:sz w:val="20"/>
            <w:szCs w:val="20"/>
          </w:rPr>
          <w:t>Licensee</w:t>
        </w:r>
      </w:ins>
      <w:r w:rsidRPr="00B73CD5">
        <w:rPr>
          <w:rFonts w:ascii="Arial" w:hAnsi="Arial" w:cs="Helvetica"/>
          <w:sz w:val="20"/>
          <w:szCs w:val="20"/>
        </w:rPr>
        <w:t xml:space="preserve"> shall bear the electricity charges and water charges in respect of this Licenced premises based on the bills raised by KMRL and shall bear charges for any value</w:t>
      </w:r>
      <w:r w:rsidR="00DD07AE">
        <w:rPr>
          <w:rFonts w:ascii="Arial" w:hAnsi="Arial" w:cs="Helvetica"/>
          <w:sz w:val="20"/>
          <w:szCs w:val="20"/>
        </w:rPr>
        <w:t>-</w:t>
      </w:r>
      <w:r w:rsidRPr="00B73CD5">
        <w:rPr>
          <w:rFonts w:ascii="Arial" w:hAnsi="Arial" w:cs="Helvetica"/>
          <w:sz w:val="20"/>
          <w:szCs w:val="20"/>
        </w:rPr>
        <w:t xml:space="preserve">added services including but not limited to parking in the paid area. Disposal of garbage from the licensed premises shall be the responsibility of the </w:t>
      </w:r>
      <w:del w:id="464" w:author="Jishu" w:date="2019-12-07T18:25:00Z">
        <w:r w:rsidRPr="00B73CD5" w:rsidDel="00290B7B">
          <w:rPr>
            <w:rFonts w:ascii="Arial" w:hAnsi="Arial" w:cs="Helvetica"/>
            <w:sz w:val="20"/>
            <w:szCs w:val="20"/>
          </w:rPr>
          <w:delText>licensee</w:delText>
        </w:r>
      </w:del>
      <w:ins w:id="465" w:author="Jishu" w:date="2019-12-07T18:25:00Z">
        <w:r w:rsidR="00290B7B">
          <w:rPr>
            <w:rFonts w:ascii="Arial" w:hAnsi="Arial" w:cs="Helvetica"/>
            <w:sz w:val="20"/>
            <w:szCs w:val="20"/>
          </w:rPr>
          <w:t>Licensee</w:t>
        </w:r>
      </w:ins>
      <w:r w:rsidRPr="00B73CD5">
        <w:rPr>
          <w:rFonts w:ascii="Arial" w:hAnsi="Arial" w:cs="Helvetica"/>
          <w:sz w:val="20"/>
          <w:szCs w:val="20"/>
        </w:rPr>
        <w:t xml:space="preserve">. </w:t>
      </w:r>
    </w:p>
    <w:p w14:paraId="7D76E6FF" w14:textId="1CACE520" w:rsidR="009D072A" w:rsidRPr="0065720D" w:rsidRDefault="009D072A"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lang w:val="en-US"/>
        </w:rPr>
      </w:pPr>
      <w:r w:rsidRPr="00B73CD5">
        <w:rPr>
          <w:rFonts w:ascii="Arial" w:hAnsi="Arial" w:cs="Helvetica"/>
          <w:sz w:val="20"/>
          <w:szCs w:val="20"/>
          <w:lang w:val="en-US"/>
        </w:rPr>
        <w:t xml:space="preserve">That the </w:t>
      </w:r>
      <w:del w:id="466" w:author="Jishu" w:date="2019-12-07T18:25:00Z">
        <w:r w:rsidRPr="00B73CD5" w:rsidDel="00290B7B">
          <w:rPr>
            <w:rFonts w:ascii="Arial" w:hAnsi="Arial" w:cs="Helvetica"/>
            <w:sz w:val="20"/>
            <w:szCs w:val="20"/>
            <w:lang w:val="en-US"/>
          </w:rPr>
          <w:delText>Licensee</w:delText>
        </w:r>
      </w:del>
      <w:ins w:id="467" w:author="Jishu" w:date="2019-12-07T18:25:00Z">
        <w:r w:rsidR="00290B7B">
          <w:rPr>
            <w:rFonts w:ascii="Arial" w:hAnsi="Arial" w:cs="Helvetica"/>
            <w:sz w:val="20"/>
            <w:szCs w:val="20"/>
            <w:lang w:val="en-US"/>
          </w:rPr>
          <w:t>Licensee</w:t>
        </w:r>
      </w:ins>
      <w:r w:rsidRPr="00B73CD5">
        <w:rPr>
          <w:rFonts w:ascii="Arial" w:hAnsi="Arial" w:cs="Helvetica"/>
          <w:sz w:val="20"/>
          <w:szCs w:val="20"/>
          <w:lang w:val="en-US"/>
        </w:rPr>
        <w:t xml:space="preserve"> hereby agrees and undertakes that it shall not conduct or carry out any business from the Premises which is notified as a Banned business by the company. The </w:t>
      </w:r>
      <w:del w:id="468" w:author="Jishu" w:date="2019-12-07T18:25:00Z">
        <w:r w:rsidRPr="00B73CD5" w:rsidDel="00290B7B">
          <w:rPr>
            <w:rFonts w:ascii="Arial" w:hAnsi="Arial" w:cs="Helvetica"/>
            <w:sz w:val="20"/>
            <w:szCs w:val="20"/>
            <w:lang w:val="en-US"/>
          </w:rPr>
          <w:delText>licensee</w:delText>
        </w:r>
      </w:del>
      <w:ins w:id="469" w:author="Jishu" w:date="2019-12-07T18:25:00Z">
        <w:r w:rsidR="00290B7B">
          <w:rPr>
            <w:rFonts w:ascii="Arial" w:hAnsi="Arial" w:cs="Helvetica"/>
            <w:sz w:val="20"/>
            <w:szCs w:val="20"/>
            <w:lang w:val="en-US"/>
          </w:rPr>
          <w:t>Licensee</w:t>
        </w:r>
      </w:ins>
      <w:r w:rsidRPr="00B73CD5">
        <w:rPr>
          <w:rFonts w:ascii="Arial" w:hAnsi="Arial" w:cs="Helvetica"/>
          <w:sz w:val="20"/>
          <w:szCs w:val="20"/>
          <w:lang w:val="en-US"/>
        </w:rPr>
        <w:t xml:space="preserve"> agrees not to carry out any business other than the business for which the premises is given on license, without the written approval of the </w:t>
      </w:r>
      <w:del w:id="470" w:author="Jishu" w:date="2019-12-07T18:26:00Z">
        <w:r w:rsidRPr="00B73CD5" w:rsidDel="00290B7B">
          <w:rPr>
            <w:rFonts w:ascii="Arial" w:hAnsi="Arial" w:cs="Helvetica"/>
            <w:sz w:val="20"/>
            <w:szCs w:val="20"/>
            <w:lang w:val="en-US"/>
          </w:rPr>
          <w:delText>licensor</w:delText>
        </w:r>
      </w:del>
      <w:ins w:id="471" w:author="Jishu" w:date="2019-12-07T18:26:00Z">
        <w:r w:rsidR="00290B7B">
          <w:rPr>
            <w:rFonts w:ascii="Arial" w:hAnsi="Arial" w:cs="Helvetica"/>
            <w:sz w:val="20"/>
            <w:szCs w:val="20"/>
            <w:lang w:val="en-US"/>
          </w:rPr>
          <w:t>Licensor</w:t>
        </w:r>
      </w:ins>
      <w:r w:rsidRPr="00B73CD5">
        <w:rPr>
          <w:rFonts w:ascii="Arial" w:hAnsi="Arial" w:cs="Helvetica"/>
          <w:sz w:val="20"/>
          <w:szCs w:val="20"/>
          <w:lang w:val="en-US"/>
        </w:rPr>
        <w:t>.</w:t>
      </w:r>
    </w:p>
    <w:p w14:paraId="7C69ED09" w14:textId="3F4EFED8" w:rsidR="009D072A" w:rsidRPr="0065720D" w:rsidRDefault="009D072A"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lang w:val="en-US"/>
        </w:rPr>
      </w:pPr>
      <w:r w:rsidRPr="00B73CD5">
        <w:rPr>
          <w:rFonts w:ascii="Arial" w:hAnsi="Arial" w:cs="Helvetica"/>
          <w:sz w:val="20"/>
          <w:szCs w:val="20"/>
        </w:rPr>
        <w:t xml:space="preserve">That the license shall be subject to a lock-in period of </w:t>
      </w:r>
      <w:del w:id="472" w:author="Sajan" w:date="2019-11-02T15:37:00Z">
        <w:r w:rsidR="0061032E" w:rsidDel="00F94CAE">
          <w:rPr>
            <w:rFonts w:ascii="Arial" w:hAnsi="Arial" w:cs="Helvetica"/>
            <w:sz w:val="20"/>
            <w:szCs w:val="20"/>
          </w:rPr>
          <w:delText>120</w:delText>
        </w:r>
        <w:r w:rsidRPr="00B73CD5" w:rsidDel="00F94CAE">
          <w:rPr>
            <w:rFonts w:ascii="Arial" w:hAnsi="Arial" w:cs="Helvetica"/>
            <w:sz w:val="20"/>
            <w:szCs w:val="20"/>
          </w:rPr>
          <w:delText xml:space="preserve"> </w:delText>
        </w:r>
      </w:del>
      <w:ins w:id="473" w:author="Sajan" w:date="2019-11-02T15:37:00Z">
        <w:r w:rsidR="00F94CAE">
          <w:rPr>
            <w:rFonts w:ascii="Arial" w:hAnsi="Arial" w:cs="Helvetica"/>
            <w:sz w:val="20"/>
            <w:szCs w:val="20"/>
          </w:rPr>
          <w:t>60</w:t>
        </w:r>
        <w:r w:rsidR="00F94CAE" w:rsidRPr="00B73CD5">
          <w:rPr>
            <w:rFonts w:ascii="Arial" w:hAnsi="Arial" w:cs="Helvetica"/>
            <w:sz w:val="20"/>
            <w:szCs w:val="20"/>
          </w:rPr>
          <w:t xml:space="preserve"> </w:t>
        </w:r>
      </w:ins>
      <w:r w:rsidRPr="00B73CD5">
        <w:rPr>
          <w:rFonts w:ascii="Arial" w:hAnsi="Arial" w:cs="Helvetica"/>
          <w:sz w:val="20"/>
          <w:szCs w:val="20"/>
        </w:rPr>
        <w:t>months,</w:t>
      </w:r>
      <w:r w:rsidRPr="00B73CD5" w:rsidDel="002F573C">
        <w:rPr>
          <w:rFonts w:ascii="Arial" w:hAnsi="Arial" w:cs="Helvetica"/>
          <w:sz w:val="20"/>
          <w:szCs w:val="20"/>
        </w:rPr>
        <w:t xml:space="preserve"> </w:t>
      </w:r>
      <w:r w:rsidRPr="00B73CD5">
        <w:rPr>
          <w:rFonts w:ascii="Arial" w:hAnsi="Arial" w:cs="Helvetica"/>
          <w:sz w:val="20"/>
          <w:szCs w:val="20"/>
        </w:rPr>
        <w:t xml:space="preserve">and the </w:t>
      </w:r>
      <w:del w:id="474" w:author="Jishu" w:date="2019-12-07T18:25:00Z">
        <w:r w:rsidRPr="00B73CD5" w:rsidDel="00290B7B">
          <w:rPr>
            <w:rFonts w:ascii="Arial" w:hAnsi="Arial" w:cs="Helvetica"/>
            <w:sz w:val="20"/>
            <w:szCs w:val="20"/>
          </w:rPr>
          <w:delText>licensee</w:delText>
        </w:r>
      </w:del>
      <w:ins w:id="475" w:author="Jishu" w:date="2019-12-07T18:25:00Z">
        <w:r w:rsidR="00290B7B">
          <w:rPr>
            <w:rFonts w:ascii="Arial" w:hAnsi="Arial" w:cs="Helvetica"/>
            <w:sz w:val="20"/>
            <w:szCs w:val="20"/>
          </w:rPr>
          <w:t>Licensee</w:t>
        </w:r>
      </w:ins>
      <w:r w:rsidRPr="00B73CD5">
        <w:rPr>
          <w:rFonts w:ascii="Arial" w:hAnsi="Arial" w:cs="Helvetica"/>
          <w:sz w:val="20"/>
          <w:szCs w:val="20"/>
        </w:rPr>
        <w:t xml:space="preserve"> unequivocally agrees and undertakes that, if he vacates the premises within the said period, the </w:t>
      </w:r>
      <w:del w:id="476" w:author="Jishu" w:date="2019-12-07T18:26:00Z">
        <w:r w:rsidRPr="00B73CD5" w:rsidDel="00290B7B">
          <w:rPr>
            <w:rFonts w:ascii="Arial" w:hAnsi="Arial" w:cs="Helvetica"/>
            <w:sz w:val="20"/>
            <w:szCs w:val="20"/>
          </w:rPr>
          <w:delText>licensor</w:delText>
        </w:r>
      </w:del>
      <w:ins w:id="477" w:author="Jishu" w:date="2019-12-07T18:26:00Z">
        <w:r w:rsidR="00290B7B">
          <w:rPr>
            <w:rFonts w:ascii="Arial" w:hAnsi="Arial" w:cs="Helvetica"/>
            <w:sz w:val="20"/>
            <w:szCs w:val="20"/>
          </w:rPr>
          <w:t>Licensor</w:t>
        </w:r>
      </w:ins>
      <w:r w:rsidRPr="00B73CD5">
        <w:rPr>
          <w:rFonts w:ascii="Arial" w:hAnsi="Arial" w:cs="Helvetica"/>
          <w:sz w:val="20"/>
          <w:szCs w:val="20"/>
        </w:rPr>
        <w:t xml:space="preserve"> shall </w:t>
      </w:r>
      <w:del w:id="478" w:author="Sajan" w:date="2019-12-17T10:54:00Z">
        <w:r w:rsidRPr="00B73CD5" w:rsidDel="00DC0512">
          <w:rPr>
            <w:rFonts w:ascii="Arial" w:hAnsi="Arial" w:cs="Helvetica"/>
            <w:sz w:val="20"/>
            <w:szCs w:val="20"/>
          </w:rPr>
          <w:delText xml:space="preserve"> </w:delText>
        </w:r>
      </w:del>
      <w:r>
        <w:rPr>
          <w:rFonts w:ascii="Arial" w:hAnsi="Arial" w:cs="Helvetica"/>
          <w:sz w:val="20"/>
          <w:szCs w:val="20"/>
        </w:rPr>
        <w:t xml:space="preserve">forfeit the </w:t>
      </w:r>
      <w:r w:rsidRPr="00B73CD5">
        <w:rPr>
          <w:rFonts w:ascii="Arial" w:hAnsi="Arial" w:cs="Helvetica"/>
          <w:sz w:val="20"/>
          <w:szCs w:val="20"/>
        </w:rPr>
        <w:t xml:space="preserve">security deposit fully. After the lock-in period, the </w:t>
      </w:r>
      <w:del w:id="479" w:author="Jishu" w:date="2019-12-07T18:25:00Z">
        <w:r w:rsidRPr="00B73CD5" w:rsidDel="00290B7B">
          <w:rPr>
            <w:rFonts w:ascii="Arial" w:hAnsi="Arial" w:cs="Helvetica"/>
            <w:sz w:val="20"/>
            <w:szCs w:val="20"/>
          </w:rPr>
          <w:delText>licensee</w:delText>
        </w:r>
      </w:del>
      <w:ins w:id="480" w:author="Jishu" w:date="2019-12-07T18:25:00Z">
        <w:r w:rsidR="00290B7B">
          <w:rPr>
            <w:rFonts w:ascii="Arial" w:hAnsi="Arial" w:cs="Helvetica"/>
            <w:sz w:val="20"/>
            <w:szCs w:val="20"/>
          </w:rPr>
          <w:t>Licensee</w:t>
        </w:r>
      </w:ins>
      <w:r w:rsidRPr="00B73CD5">
        <w:rPr>
          <w:rFonts w:ascii="Arial" w:hAnsi="Arial" w:cs="Helvetica"/>
          <w:sz w:val="20"/>
          <w:szCs w:val="20"/>
        </w:rPr>
        <w:t xml:space="preserve"> is entitled to termin</w:t>
      </w:r>
      <w:r w:rsidR="001B1965">
        <w:rPr>
          <w:rFonts w:ascii="Arial" w:hAnsi="Arial" w:cs="Helvetica"/>
          <w:sz w:val="20"/>
          <w:szCs w:val="20"/>
        </w:rPr>
        <w:t>ate the agreement, by giving 90</w:t>
      </w:r>
      <w:r w:rsidRPr="00B73CD5">
        <w:rPr>
          <w:rFonts w:ascii="Arial" w:hAnsi="Arial" w:cs="Helvetica"/>
          <w:sz w:val="20"/>
          <w:szCs w:val="20"/>
        </w:rPr>
        <w:t xml:space="preserve"> days’ </w:t>
      </w:r>
      <w:r w:rsidR="00275CDF">
        <w:rPr>
          <w:rFonts w:ascii="Arial" w:hAnsi="Arial" w:cs="Helvetica"/>
          <w:sz w:val="20"/>
          <w:szCs w:val="20"/>
        </w:rPr>
        <w:t xml:space="preserve">prior </w:t>
      </w:r>
      <w:r w:rsidRPr="00B73CD5">
        <w:rPr>
          <w:rFonts w:ascii="Arial" w:hAnsi="Arial" w:cs="Helvetica"/>
          <w:sz w:val="20"/>
          <w:szCs w:val="20"/>
        </w:rPr>
        <w:t>notice</w:t>
      </w:r>
      <w:r w:rsidR="00275CDF">
        <w:rPr>
          <w:rFonts w:ascii="Arial" w:hAnsi="Arial" w:cs="Helvetica"/>
          <w:sz w:val="20"/>
          <w:szCs w:val="20"/>
        </w:rPr>
        <w:t xml:space="preserve"> to the </w:t>
      </w:r>
      <w:del w:id="481" w:author="Jishu" w:date="2019-12-07T18:26:00Z">
        <w:r w:rsidR="00275CDF" w:rsidDel="00290B7B">
          <w:rPr>
            <w:rFonts w:ascii="Arial" w:hAnsi="Arial" w:cs="Helvetica"/>
            <w:sz w:val="20"/>
            <w:szCs w:val="20"/>
          </w:rPr>
          <w:delText>licensor</w:delText>
        </w:r>
      </w:del>
      <w:ins w:id="482" w:author="Jishu" w:date="2019-12-07T18:26:00Z">
        <w:r w:rsidR="00290B7B">
          <w:rPr>
            <w:rFonts w:ascii="Arial" w:hAnsi="Arial" w:cs="Helvetica"/>
            <w:sz w:val="20"/>
            <w:szCs w:val="20"/>
          </w:rPr>
          <w:t>Licensor</w:t>
        </w:r>
      </w:ins>
      <w:r w:rsidRPr="00B73CD5">
        <w:rPr>
          <w:rFonts w:ascii="Arial" w:hAnsi="Arial" w:cs="Helvetica"/>
          <w:sz w:val="20"/>
          <w:szCs w:val="20"/>
        </w:rPr>
        <w:t xml:space="preserve">. </w:t>
      </w:r>
    </w:p>
    <w:p w14:paraId="47DD300D" w14:textId="7EE47AE8" w:rsidR="009D072A" w:rsidRPr="0065720D" w:rsidRDefault="009D072A"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73CD5">
        <w:rPr>
          <w:rFonts w:ascii="Arial" w:hAnsi="Arial" w:cs="Helvetica"/>
          <w:sz w:val="20"/>
          <w:szCs w:val="20"/>
        </w:rPr>
        <w:t xml:space="preserve"> That the </w:t>
      </w:r>
      <w:del w:id="483" w:author="Jishu" w:date="2019-12-07T18:26:00Z">
        <w:r w:rsidRPr="00B73CD5" w:rsidDel="00290B7B">
          <w:rPr>
            <w:rFonts w:ascii="Arial" w:hAnsi="Arial" w:cs="Helvetica"/>
            <w:sz w:val="20"/>
            <w:szCs w:val="20"/>
          </w:rPr>
          <w:delText>licensor</w:delText>
        </w:r>
      </w:del>
      <w:ins w:id="484" w:author="Jishu" w:date="2019-12-07T18:26:00Z">
        <w:r w:rsidR="00290B7B">
          <w:rPr>
            <w:rFonts w:ascii="Arial" w:hAnsi="Arial" w:cs="Helvetica"/>
            <w:sz w:val="20"/>
            <w:szCs w:val="20"/>
          </w:rPr>
          <w:t>Licensor</w:t>
        </w:r>
      </w:ins>
      <w:r w:rsidRPr="00B73CD5">
        <w:rPr>
          <w:rFonts w:ascii="Arial" w:hAnsi="Arial" w:cs="Helvetica"/>
          <w:sz w:val="20"/>
          <w:szCs w:val="20"/>
        </w:rPr>
        <w:t xml:space="preserve"> agrees that, any failure in payment of the license fee stipulated herein or in the due performance or observance of the provisions of this Agreement, would lead to termination of license by the </w:t>
      </w:r>
      <w:del w:id="485" w:author="Jishu" w:date="2019-12-07T18:26:00Z">
        <w:r w:rsidRPr="00B73CD5" w:rsidDel="00290B7B">
          <w:rPr>
            <w:rFonts w:ascii="Arial" w:hAnsi="Arial" w:cs="Helvetica"/>
            <w:sz w:val="20"/>
            <w:szCs w:val="20"/>
          </w:rPr>
          <w:delText>licensor</w:delText>
        </w:r>
      </w:del>
      <w:ins w:id="486" w:author="Jishu" w:date="2019-12-07T18:26:00Z">
        <w:r w:rsidR="00290B7B">
          <w:rPr>
            <w:rFonts w:ascii="Arial" w:hAnsi="Arial" w:cs="Helvetica"/>
            <w:sz w:val="20"/>
            <w:szCs w:val="20"/>
          </w:rPr>
          <w:t>Licensor</w:t>
        </w:r>
      </w:ins>
      <w:r w:rsidRPr="00B73CD5">
        <w:rPr>
          <w:rFonts w:ascii="Arial" w:hAnsi="Arial" w:cs="Helvetica"/>
          <w:sz w:val="20"/>
          <w:szCs w:val="20"/>
        </w:rPr>
        <w:t xml:space="preserve">. For such termination of license, the </w:t>
      </w:r>
      <w:del w:id="487" w:author="Jishu" w:date="2019-12-07T18:26:00Z">
        <w:r w:rsidRPr="00B73CD5" w:rsidDel="00290B7B">
          <w:rPr>
            <w:rFonts w:ascii="Arial" w:hAnsi="Arial" w:cs="Helvetica"/>
            <w:sz w:val="20"/>
            <w:szCs w:val="20"/>
          </w:rPr>
          <w:delText>licensor</w:delText>
        </w:r>
      </w:del>
      <w:ins w:id="488" w:author="Jishu" w:date="2019-12-07T18:26:00Z">
        <w:r w:rsidR="00290B7B">
          <w:rPr>
            <w:rFonts w:ascii="Arial" w:hAnsi="Arial" w:cs="Helvetica"/>
            <w:sz w:val="20"/>
            <w:szCs w:val="20"/>
          </w:rPr>
          <w:t>Licensor</w:t>
        </w:r>
      </w:ins>
      <w:r w:rsidRPr="00B73CD5">
        <w:rPr>
          <w:rFonts w:ascii="Arial" w:hAnsi="Arial" w:cs="Helvetica"/>
          <w:sz w:val="20"/>
          <w:szCs w:val="20"/>
        </w:rPr>
        <w:t xml:space="preserve"> </w:t>
      </w:r>
      <w:r w:rsidR="001B1965">
        <w:rPr>
          <w:rFonts w:ascii="Arial" w:hAnsi="Arial" w:cs="Helvetica"/>
          <w:sz w:val="20"/>
          <w:szCs w:val="20"/>
        </w:rPr>
        <w:t xml:space="preserve">agrees to give the </w:t>
      </w:r>
      <w:del w:id="489" w:author="Jishu" w:date="2019-12-07T18:25:00Z">
        <w:r w:rsidR="001B1965" w:rsidDel="00290B7B">
          <w:rPr>
            <w:rFonts w:ascii="Arial" w:hAnsi="Arial" w:cs="Helvetica"/>
            <w:sz w:val="20"/>
            <w:szCs w:val="20"/>
          </w:rPr>
          <w:delText>licensee</w:delText>
        </w:r>
      </w:del>
      <w:ins w:id="490" w:author="Jishu" w:date="2019-12-07T18:25:00Z">
        <w:r w:rsidR="00290B7B">
          <w:rPr>
            <w:rFonts w:ascii="Arial" w:hAnsi="Arial" w:cs="Helvetica"/>
            <w:sz w:val="20"/>
            <w:szCs w:val="20"/>
          </w:rPr>
          <w:t>Licensee</w:t>
        </w:r>
      </w:ins>
      <w:r w:rsidR="001B1965">
        <w:rPr>
          <w:rFonts w:ascii="Arial" w:hAnsi="Arial" w:cs="Helvetica"/>
          <w:sz w:val="20"/>
          <w:szCs w:val="20"/>
        </w:rPr>
        <w:t xml:space="preserve"> six</w:t>
      </w:r>
      <w:r w:rsidRPr="00B73CD5">
        <w:rPr>
          <w:rFonts w:ascii="Arial" w:hAnsi="Arial" w:cs="Helvetica"/>
          <w:sz w:val="20"/>
          <w:szCs w:val="20"/>
        </w:rPr>
        <w:t>ty</w:t>
      </w:r>
      <w:r w:rsidR="001B1965">
        <w:rPr>
          <w:rFonts w:ascii="Arial" w:hAnsi="Arial" w:cs="Helvetica"/>
          <w:sz w:val="20"/>
          <w:szCs w:val="20"/>
        </w:rPr>
        <w:t xml:space="preserve"> (60)</w:t>
      </w:r>
      <w:r w:rsidRPr="00B73CD5">
        <w:rPr>
          <w:rFonts w:ascii="Arial" w:hAnsi="Arial" w:cs="Helvetica"/>
          <w:sz w:val="20"/>
          <w:szCs w:val="20"/>
        </w:rPr>
        <w:t xml:space="preserve"> days’ notice in writing and upon the expiry of the period of such notice, </w:t>
      </w:r>
      <w:r w:rsidR="00065C82">
        <w:rPr>
          <w:rFonts w:ascii="Arial" w:hAnsi="Arial" w:cs="Helvetica"/>
          <w:sz w:val="20"/>
          <w:szCs w:val="20"/>
        </w:rPr>
        <w:t xml:space="preserve">if the breach or omission is not remedied, </w:t>
      </w:r>
      <w:r w:rsidRPr="00B73CD5">
        <w:rPr>
          <w:rFonts w:ascii="Arial" w:hAnsi="Arial" w:cs="Helvetica"/>
          <w:sz w:val="20"/>
          <w:szCs w:val="20"/>
        </w:rPr>
        <w:t xml:space="preserve">this agreement shall stand terminated, and there upon the </w:t>
      </w:r>
      <w:del w:id="491" w:author="Jishu" w:date="2019-12-07T18:25:00Z">
        <w:r w:rsidRPr="00B73CD5" w:rsidDel="00290B7B">
          <w:rPr>
            <w:rFonts w:ascii="Arial" w:hAnsi="Arial" w:cs="Helvetica"/>
            <w:sz w:val="20"/>
            <w:szCs w:val="20"/>
          </w:rPr>
          <w:delText>Licensee</w:delText>
        </w:r>
      </w:del>
      <w:ins w:id="492" w:author="Jishu" w:date="2019-12-07T18:25:00Z">
        <w:r w:rsidR="00290B7B">
          <w:rPr>
            <w:rFonts w:ascii="Arial" w:hAnsi="Arial" w:cs="Helvetica"/>
            <w:sz w:val="20"/>
            <w:szCs w:val="20"/>
          </w:rPr>
          <w:t>Licensee</w:t>
        </w:r>
      </w:ins>
      <w:r w:rsidRPr="00B73CD5">
        <w:rPr>
          <w:rFonts w:ascii="Arial" w:hAnsi="Arial" w:cs="Helvetica"/>
          <w:sz w:val="20"/>
          <w:szCs w:val="20"/>
        </w:rPr>
        <w:t xml:space="preserve"> shall hand over to the </w:t>
      </w:r>
      <w:del w:id="493" w:author="Jishu" w:date="2019-12-07T18:26:00Z">
        <w:r w:rsidRPr="00B73CD5" w:rsidDel="00290B7B">
          <w:rPr>
            <w:rFonts w:ascii="Arial" w:hAnsi="Arial" w:cs="Helvetica"/>
            <w:sz w:val="20"/>
            <w:szCs w:val="20"/>
          </w:rPr>
          <w:delText>Licensor</w:delText>
        </w:r>
      </w:del>
      <w:ins w:id="494" w:author="Jishu" w:date="2019-12-07T18:26:00Z">
        <w:r w:rsidR="00290B7B">
          <w:rPr>
            <w:rFonts w:ascii="Arial" w:hAnsi="Arial" w:cs="Helvetica"/>
            <w:sz w:val="20"/>
            <w:szCs w:val="20"/>
          </w:rPr>
          <w:t>Licensor</w:t>
        </w:r>
      </w:ins>
      <w:r w:rsidRPr="00B73CD5">
        <w:rPr>
          <w:rFonts w:ascii="Arial" w:hAnsi="Arial" w:cs="Helvetica"/>
          <w:sz w:val="20"/>
          <w:szCs w:val="20"/>
        </w:rPr>
        <w:t xml:space="preserve"> or its authorized agent vacant possession of the said Licensed Premises. Consequent upon such termination of agreement, the </w:t>
      </w:r>
      <w:del w:id="495" w:author="Jishu" w:date="2019-12-07T18:26:00Z">
        <w:r w:rsidRPr="00B73CD5" w:rsidDel="00290B7B">
          <w:rPr>
            <w:rFonts w:ascii="Arial" w:hAnsi="Arial" w:cs="Helvetica"/>
            <w:sz w:val="20"/>
            <w:szCs w:val="20"/>
          </w:rPr>
          <w:delText>Licensor</w:delText>
        </w:r>
      </w:del>
      <w:ins w:id="496" w:author="Jishu" w:date="2019-12-07T18:26:00Z">
        <w:r w:rsidR="00290B7B">
          <w:rPr>
            <w:rFonts w:ascii="Arial" w:hAnsi="Arial" w:cs="Helvetica"/>
            <w:sz w:val="20"/>
            <w:szCs w:val="20"/>
          </w:rPr>
          <w:t>Licensor</w:t>
        </w:r>
      </w:ins>
      <w:r w:rsidRPr="00B73CD5">
        <w:rPr>
          <w:rFonts w:ascii="Arial" w:hAnsi="Arial" w:cs="Helvetica"/>
          <w:sz w:val="20"/>
          <w:szCs w:val="20"/>
        </w:rPr>
        <w:t xml:space="preserve"> shall also be entitled to forfeit the security deposit and advance license fees paid by the </w:t>
      </w:r>
      <w:del w:id="497" w:author="Jishu" w:date="2019-12-07T18:25:00Z">
        <w:r w:rsidRPr="00B73CD5" w:rsidDel="00290B7B">
          <w:rPr>
            <w:rFonts w:ascii="Arial" w:hAnsi="Arial" w:cs="Helvetica"/>
            <w:sz w:val="20"/>
            <w:szCs w:val="20"/>
          </w:rPr>
          <w:delText>Licensee</w:delText>
        </w:r>
      </w:del>
      <w:ins w:id="498" w:author="Jishu" w:date="2019-12-07T18:25:00Z">
        <w:r w:rsidR="00290B7B">
          <w:rPr>
            <w:rFonts w:ascii="Arial" w:hAnsi="Arial" w:cs="Helvetica"/>
            <w:sz w:val="20"/>
            <w:szCs w:val="20"/>
          </w:rPr>
          <w:t>Licensee</w:t>
        </w:r>
      </w:ins>
      <w:r w:rsidRPr="00B73CD5">
        <w:rPr>
          <w:rFonts w:ascii="Arial" w:hAnsi="Arial" w:cs="Helvetica"/>
          <w:sz w:val="20"/>
          <w:szCs w:val="20"/>
        </w:rPr>
        <w:t xml:space="preserve">. </w:t>
      </w:r>
    </w:p>
    <w:p w14:paraId="2938E541" w14:textId="7C71575E" w:rsidR="009D072A" w:rsidRPr="00F94CAE" w:rsidRDefault="00DD07AE" w:rsidP="0065720D">
      <w:pPr>
        <w:pStyle w:val="ListParagraph"/>
        <w:numPr>
          <w:ilvl w:val="0"/>
          <w:numId w:val="1"/>
        </w:numPr>
        <w:autoSpaceDE w:val="0"/>
        <w:autoSpaceDN w:val="0"/>
        <w:adjustRightInd w:val="0"/>
        <w:spacing w:after="0" w:line="360" w:lineRule="auto"/>
        <w:ind w:left="450"/>
        <w:jc w:val="both"/>
        <w:rPr>
          <w:ins w:id="499" w:author="Sajan" w:date="2019-11-02T15:39:00Z"/>
          <w:rFonts w:ascii="Arial" w:hAnsi="Arial" w:cs="Helvetica"/>
          <w:sz w:val="20"/>
          <w:szCs w:val="20"/>
          <w:rPrChange w:id="500" w:author="Sajan" w:date="2019-11-02T15:39:00Z">
            <w:rPr>
              <w:ins w:id="501" w:author="Sajan" w:date="2019-11-02T15:39:00Z"/>
              <w:rFonts w:ascii="Arial" w:hAnsi="Arial" w:cs="Helvetica"/>
              <w:sz w:val="20"/>
              <w:szCs w:val="20"/>
              <w:lang w:val="en-US"/>
            </w:rPr>
          </w:rPrChange>
        </w:rPr>
      </w:pPr>
      <w:commentRangeStart w:id="502"/>
      <w:r>
        <w:rPr>
          <w:rFonts w:ascii="Arial" w:hAnsi="Arial" w:cs="Helvetica"/>
          <w:sz w:val="20"/>
          <w:szCs w:val="20"/>
          <w:lang w:val="en-US"/>
        </w:rPr>
        <w:t>I</w:t>
      </w:r>
      <w:r w:rsidR="009D072A" w:rsidRPr="00B73CD5">
        <w:rPr>
          <w:rFonts w:ascii="Arial" w:hAnsi="Arial" w:cs="Helvetica"/>
          <w:sz w:val="20"/>
          <w:szCs w:val="20"/>
          <w:lang w:val="en-US"/>
        </w:rPr>
        <w:t xml:space="preserve">f at any time during the period when the </w:t>
      </w:r>
      <w:del w:id="503" w:author="Jishu" w:date="2019-12-07T18:25:00Z">
        <w:r w:rsidR="009D072A" w:rsidRPr="00B73CD5" w:rsidDel="00290B7B">
          <w:rPr>
            <w:rFonts w:ascii="Arial" w:hAnsi="Arial" w:cs="Helvetica"/>
            <w:sz w:val="20"/>
            <w:szCs w:val="20"/>
            <w:lang w:val="en-US"/>
          </w:rPr>
          <w:delText>Licensee</w:delText>
        </w:r>
      </w:del>
      <w:ins w:id="504" w:author="Jishu" w:date="2019-12-07T18:25:00Z">
        <w:r w:rsidR="00290B7B">
          <w:rPr>
            <w:rFonts w:ascii="Arial" w:hAnsi="Arial" w:cs="Helvetica"/>
            <w:sz w:val="20"/>
            <w:szCs w:val="20"/>
            <w:lang w:val="en-US"/>
          </w:rPr>
          <w:t>Licensee</w:t>
        </w:r>
      </w:ins>
      <w:r w:rsidR="009D072A" w:rsidRPr="00B73CD5">
        <w:rPr>
          <w:rFonts w:ascii="Arial" w:hAnsi="Arial" w:cs="Helvetica"/>
          <w:sz w:val="20"/>
          <w:szCs w:val="20"/>
          <w:lang w:val="en-US"/>
        </w:rPr>
        <w:t xml:space="preserve"> is in occupation of the Premises, the </w:t>
      </w:r>
      <w:del w:id="505" w:author="Jishu" w:date="2019-12-07T18:26:00Z">
        <w:r w:rsidR="009D072A" w:rsidRPr="00B73CD5" w:rsidDel="00290B7B">
          <w:rPr>
            <w:rFonts w:ascii="Arial" w:hAnsi="Arial" w:cs="Helvetica"/>
            <w:sz w:val="20"/>
            <w:szCs w:val="20"/>
            <w:lang w:val="en-US"/>
          </w:rPr>
          <w:delText>Licensor</w:delText>
        </w:r>
      </w:del>
      <w:ins w:id="506" w:author="Jishu" w:date="2019-12-07T18:26:00Z">
        <w:r w:rsidR="00290B7B">
          <w:rPr>
            <w:rFonts w:ascii="Arial" w:hAnsi="Arial" w:cs="Helvetica"/>
            <w:sz w:val="20"/>
            <w:szCs w:val="20"/>
            <w:lang w:val="en-US"/>
          </w:rPr>
          <w:t>Licensor</w:t>
        </w:r>
      </w:ins>
      <w:r w:rsidR="009D072A" w:rsidRPr="00B73CD5">
        <w:rPr>
          <w:rFonts w:ascii="Arial" w:hAnsi="Arial" w:cs="Helvetica"/>
          <w:sz w:val="20"/>
          <w:szCs w:val="20"/>
          <w:lang w:val="en-US"/>
        </w:rPr>
        <w:t xml:space="preserve"> needs the said Premises</w:t>
      </w:r>
      <w:ins w:id="507" w:author="Sajan" w:date="2019-11-02T15:38:00Z">
        <w:r w:rsidR="00F94CAE">
          <w:rPr>
            <w:rFonts w:ascii="Arial" w:hAnsi="Arial" w:cs="Helvetica"/>
            <w:sz w:val="20"/>
            <w:szCs w:val="20"/>
            <w:lang w:val="en-US"/>
          </w:rPr>
          <w:t xml:space="preserve"> for any unavoidable operational reasons</w:t>
        </w:r>
      </w:ins>
      <w:r w:rsidR="009D072A" w:rsidRPr="00B73CD5">
        <w:rPr>
          <w:rFonts w:ascii="Arial" w:hAnsi="Arial" w:cs="Helvetica"/>
          <w:sz w:val="20"/>
          <w:szCs w:val="20"/>
          <w:lang w:val="en-US"/>
        </w:rPr>
        <w:t xml:space="preserve">, they are entitled </w:t>
      </w:r>
      <w:r w:rsidR="009D072A" w:rsidRPr="00B73CD5">
        <w:rPr>
          <w:rFonts w:ascii="Arial" w:hAnsi="Arial" w:cs="Helvetica"/>
          <w:sz w:val="20"/>
          <w:szCs w:val="20"/>
          <w:lang w:val="en-US"/>
        </w:rPr>
        <w:lastRenderedPageBreak/>
        <w:t xml:space="preserve">to instruct the </w:t>
      </w:r>
      <w:del w:id="508" w:author="Jishu" w:date="2019-12-07T18:25:00Z">
        <w:r w:rsidR="009D072A" w:rsidRPr="00B73CD5" w:rsidDel="00290B7B">
          <w:rPr>
            <w:rFonts w:ascii="Arial" w:hAnsi="Arial" w:cs="Helvetica"/>
            <w:sz w:val="20"/>
            <w:szCs w:val="20"/>
            <w:lang w:val="en-US"/>
          </w:rPr>
          <w:delText>licensee</w:delText>
        </w:r>
      </w:del>
      <w:ins w:id="509" w:author="Jishu" w:date="2019-12-07T18:25:00Z">
        <w:r w:rsidR="00290B7B">
          <w:rPr>
            <w:rFonts w:ascii="Arial" w:hAnsi="Arial" w:cs="Helvetica"/>
            <w:sz w:val="20"/>
            <w:szCs w:val="20"/>
            <w:lang w:val="en-US"/>
          </w:rPr>
          <w:t>Licensee</w:t>
        </w:r>
      </w:ins>
      <w:r w:rsidR="009D072A" w:rsidRPr="00B73CD5">
        <w:rPr>
          <w:rFonts w:ascii="Arial" w:hAnsi="Arial" w:cs="Helvetica"/>
          <w:sz w:val="20"/>
          <w:szCs w:val="20"/>
          <w:lang w:val="en-US"/>
        </w:rPr>
        <w:t xml:space="preserve"> to shift from one Premise to another similar Premise in any available location, similar to the extent possible to the present location and the </w:t>
      </w:r>
      <w:del w:id="510" w:author="Jishu" w:date="2019-12-07T18:25:00Z">
        <w:r w:rsidR="009D072A" w:rsidRPr="00B73CD5" w:rsidDel="00290B7B">
          <w:rPr>
            <w:rFonts w:ascii="Arial" w:hAnsi="Arial" w:cs="Helvetica"/>
            <w:sz w:val="20"/>
            <w:szCs w:val="20"/>
            <w:lang w:val="en-US"/>
          </w:rPr>
          <w:delText>Licensee</w:delText>
        </w:r>
      </w:del>
      <w:ins w:id="511" w:author="Jishu" w:date="2019-12-07T18:25:00Z">
        <w:r w:rsidR="00290B7B">
          <w:rPr>
            <w:rFonts w:ascii="Arial" w:hAnsi="Arial" w:cs="Helvetica"/>
            <w:sz w:val="20"/>
            <w:szCs w:val="20"/>
            <w:lang w:val="en-US"/>
          </w:rPr>
          <w:t>Licensee</w:t>
        </w:r>
      </w:ins>
      <w:r w:rsidR="009D072A" w:rsidRPr="00B73CD5">
        <w:rPr>
          <w:rFonts w:ascii="Arial" w:hAnsi="Arial" w:cs="Helvetica"/>
          <w:sz w:val="20"/>
          <w:szCs w:val="20"/>
          <w:lang w:val="en-US"/>
        </w:rPr>
        <w:t xml:space="preserve"> shall thereupon vacate and shift to such premise withi</w:t>
      </w:r>
      <w:r w:rsidR="0019665A">
        <w:rPr>
          <w:rFonts w:ascii="Arial" w:hAnsi="Arial" w:cs="Helvetica"/>
          <w:sz w:val="20"/>
          <w:szCs w:val="20"/>
          <w:lang w:val="en-US"/>
        </w:rPr>
        <w:t xml:space="preserve">n </w:t>
      </w:r>
      <w:r w:rsidR="00065C82">
        <w:rPr>
          <w:rFonts w:ascii="Arial" w:hAnsi="Arial" w:cs="Helvetica"/>
          <w:sz w:val="20"/>
          <w:szCs w:val="20"/>
          <w:lang w:val="en-US"/>
        </w:rPr>
        <w:t xml:space="preserve">a reasonable period mutually agreed between the </w:t>
      </w:r>
      <w:del w:id="512" w:author="Jishu" w:date="2019-12-07T18:26:00Z">
        <w:r w:rsidR="00065C82" w:rsidDel="00290B7B">
          <w:rPr>
            <w:rFonts w:ascii="Arial" w:hAnsi="Arial" w:cs="Helvetica"/>
            <w:sz w:val="20"/>
            <w:szCs w:val="20"/>
            <w:lang w:val="en-US"/>
          </w:rPr>
          <w:delText>licensor</w:delText>
        </w:r>
      </w:del>
      <w:ins w:id="513" w:author="Jishu" w:date="2019-12-07T18:26:00Z">
        <w:r w:rsidR="00290B7B">
          <w:rPr>
            <w:rFonts w:ascii="Arial" w:hAnsi="Arial" w:cs="Helvetica"/>
            <w:sz w:val="20"/>
            <w:szCs w:val="20"/>
            <w:lang w:val="en-US"/>
          </w:rPr>
          <w:t>Licensor</w:t>
        </w:r>
      </w:ins>
      <w:r w:rsidR="00065C82">
        <w:rPr>
          <w:rFonts w:ascii="Arial" w:hAnsi="Arial" w:cs="Helvetica"/>
          <w:sz w:val="20"/>
          <w:szCs w:val="20"/>
          <w:lang w:val="en-US"/>
        </w:rPr>
        <w:t xml:space="preserve"> and </w:t>
      </w:r>
      <w:del w:id="514" w:author="Jishu" w:date="2019-12-07T18:25:00Z">
        <w:r w:rsidR="00065C82" w:rsidDel="00290B7B">
          <w:rPr>
            <w:rFonts w:ascii="Arial" w:hAnsi="Arial" w:cs="Helvetica"/>
            <w:sz w:val="20"/>
            <w:szCs w:val="20"/>
            <w:lang w:val="en-US"/>
          </w:rPr>
          <w:delText>licensee</w:delText>
        </w:r>
      </w:del>
      <w:ins w:id="515" w:author="Jishu" w:date="2019-12-07T18:25:00Z">
        <w:r w:rsidR="00290B7B">
          <w:rPr>
            <w:rFonts w:ascii="Arial" w:hAnsi="Arial" w:cs="Helvetica"/>
            <w:sz w:val="20"/>
            <w:szCs w:val="20"/>
            <w:lang w:val="en-US"/>
          </w:rPr>
          <w:t>Licensee</w:t>
        </w:r>
      </w:ins>
      <w:r w:rsidR="00065C82">
        <w:rPr>
          <w:rFonts w:ascii="Arial" w:hAnsi="Arial" w:cs="Helvetica"/>
          <w:sz w:val="20"/>
          <w:szCs w:val="20"/>
          <w:lang w:val="en-US"/>
        </w:rPr>
        <w:t xml:space="preserve">, which period shall not be less than 6 months, </w:t>
      </w:r>
      <w:r w:rsidR="0019665A">
        <w:rPr>
          <w:rFonts w:ascii="Arial" w:hAnsi="Arial" w:cs="Helvetica"/>
          <w:sz w:val="20"/>
          <w:szCs w:val="20"/>
          <w:lang w:val="en-US"/>
        </w:rPr>
        <w:t xml:space="preserve">the period stipulated by the </w:t>
      </w:r>
      <w:del w:id="516" w:author="Jishu" w:date="2019-12-07T18:26:00Z">
        <w:r w:rsidR="0019665A" w:rsidDel="00290B7B">
          <w:rPr>
            <w:rFonts w:ascii="Arial" w:hAnsi="Arial" w:cs="Helvetica"/>
            <w:sz w:val="20"/>
            <w:szCs w:val="20"/>
            <w:lang w:val="en-US"/>
          </w:rPr>
          <w:delText>licensor</w:delText>
        </w:r>
      </w:del>
      <w:ins w:id="517" w:author="Jishu" w:date="2019-12-07T18:26:00Z">
        <w:r w:rsidR="00290B7B">
          <w:rPr>
            <w:rFonts w:ascii="Arial" w:hAnsi="Arial" w:cs="Helvetica"/>
            <w:sz w:val="20"/>
            <w:szCs w:val="20"/>
            <w:lang w:val="en-US"/>
          </w:rPr>
          <w:t>Licensor</w:t>
        </w:r>
      </w:ins>
      <w:r w:rsidR="000435E5">
        <w:rPr>
          <w:rFonts w:ascii="Arial" w:hAnsi="Arial" w:cs="Helvetica"/>
          <w:sz w:val="20"/>
          <w:szCs w:val="20"/>
          <w:lang w:val="en-US"/>
        </w:rPr>
        <w:t xml:space="preserve"> at its</w:t>
      </w:r>
      <w:r w:rsidR="009D072A" w:rsidRPr="00B73CD5">
        <w:rPr>
          <w:rFonts w:ascii="Arial" w:hAnsi="Arial" w:cs="Helvetica"/>
          <w:sz w:val="20"/>
          <w:szCs w:val="20"/>
          <w:lang w:val="en-US"/>
        </w:rPr>
        <w:t xml:space="preserve"> own expense. If no such alternative p</w:t>
      </w:r>
      <w:r w:rsidR="0019665A">
        <w:rPr>
          <w:rFonts w:ascii="Arial" w:hAnsi="Arial" w:cs="Helvetica"/>
          <w:sz w:val="20"/>
          <w:szCs w:val="20"/>
          <w:lang w:val="en-US"/>
        </w:rPr>
        <w:t xml:space="preserve">remises is available the </w:t>
      </w:r>
      <w:del w:id="518" w:author="Jishu" w:date="2019-12-07T18:26:00Z">
        <w:r w:rsidR="0019665A" w:rsidDel="00290B7B">
          <w:rPr>
            <w:rFonts w:ascii="Arial" w:hAnsi="Arial" w:cs="Helvetica"/>
            <w:sz w:val="20"/>
            <w:szCs w:val="20"/>
            <w:lang w:val="en-US"/>
          </w:rPr>
          <w:delText>licensor</w:delText>
        </w:r>
      </w:del>
      <w:ins w:id="519" w:author="Jishu" w:date="2019-12-07T18:26:00Z">
        <w:r w:rsidR="00290B7B">
          <w:rPr>
            <w:rFonts w:ascii="Arial" w:hAnsi="Arial" w:cs="Helvetica"/>
            <w:sz w:val="20"/>
            <w:szCs w:val="20"/>
            <w:lang w:val="en-US"/>
          </w:rPr>
          <w:t>Licensor</w:t>
        </w:r>
      </w:ins>
      <w:r w:rsidR="009D072A" w:rsidRPr="00B73CD5">
        <w:rPr>
          <w:rFonts w:ascii="Arial" w:hAnsi="Arial" w:cs="Helvetica"/>
          <w:sz w:val="20"/>
          <w:szCs w:val="20"/>
          <w:lang w:val="en-US"/>
        </w:rPr>
        <w:t xml:space="preserve"> is entitled to ter</w:t>
      </w:r>
      <w:r w:rsidR="001B1965">
        <w:rPr>
          <w:rFonts w:ascii="Arial" w:hAnsi="Arial" w:cs="Helvetica"/>
          <w:sz w:val="20"/>
          <w:szCs w:val="20"/>
          <w:lang w:val="en-US"/>
        </w:rPr>
        <w:t>minate the license by giving six</w:t>
      </w:r>
      <w:r w:rsidR="009D072A" w:rsidRPr="00B73CD5">
        <w:rPr>
          <w:rFonts w:ascii="Arial" w:hAnsi="Arial" w:cs="Helvetica"/>
          <w:sz w:val="20"/>
          <w:szCs w:val="20"/>
          <w:lang w:val="en-US"/>
        </w:rPr>
        <w:t xml:space="preserve"> </w:t>
      </w:r>
      <w:del w:id="520" w:author="Sajan" w:date="2019-12-17T10:54:00Z">
        <w:r w:rsidR="009D072A" w:rsidRPr="00B73CD5" w:rsidDel="00DC0512">
          <w:rPr>
            <w:rFonts w:ascii="Arial" w:hAnsi="Arial" w:cs="Helvetica"/>
            <w:sz w:val="20"/>
            <w:szCs w:val="20"/>
            <w:lang w:val="en-US"/>
          </w:rPr>
          <w:delText>month</w:delText>
        </w:r>
        <w:r w:rsidR="001B1965" w:rsidDel="00DC0512">
          <w:rPr>
            <w:rFonts w:ascii="Arial" w:hAnsi="Arial" w:cs="Helvetica"/>
            <w:sz w:val="20"/>
            <w:szCs w:val="20"/>
            <w:lang w:val="en-US"/>
          </w:rPr>
          <w:delText>s</w:delText>
        </w:r>
        <w:r w:rsidR="009D072A" w:rsidRPr="00B73CD5" w:rsidDel="00DC0512">
          <w:rPr>
            <w:rFonts w:ascii="Arial" w:hAnsi="Arial" w:cs="Helvetica"/>
            <w:sz w:val="20"/>
            <w:szCs w:val="20"/>
            <w:lang w:val="en-US"/>
          </w:rPr>
          <w:delText xml:space="preserve"> notice</w:delText>
        </w:r>
      </w:del>
      <w:ins w:id="521" w:author="Sajan" w:date="2019-12-17T10:54:00Z">
        <w:r w:rsidR="00DC0512" w:rsidRPr="00B73CD5">
          <w:rPr>
            <w:rFonts w:ascii="Arial" w:hAnsi="Arial" w:cs="Helvetica"/>
            <w:sz w:val="20"/>
            <w:szCs w:val="20"/>
            <w:lang w:val="en-US"/>
          </w:rPr>
          <w:t>month</w:t>
        </w:r>
        <w:r w:rsidR="00DC0512">
          <w:rPr>
            <w:rFonts w:ascii="Arial" w:hAnsi="Arial" w:cs="Helvetica"/>
            <w:sz w:val="20"/>
            <w:szCs w:val="20"/>
            <w:lang w:val="en-US"/>
          </w:rPr>
          <w:t>s</w:t>
        </w:r>
        <w:r w:rsidR="00DC0512" w:rsidRPr="00B73CD5">
          <w:rPr>
            <w:rFonts w:ascii="Arial" w:hAnsi="Arial" w:cs="Helvetica"/>
            <w:sz w:val="20"/>
            <w:szCs w:val="20"/>
            <w:lang w:val="en-US"/>
          </w:rPr>
          <w:t>’ notice</w:t>
        </w:r>
      </w:ins>
      <w:r w:rsidR="009D072A" w:rsidRPr="00B73CD5">
        <w:rPr>
          <w:rFonts w:ascii="Arial" w:hAnsi="Arial" w:cs="Helvetica"/>
          <w:sz w:val="20"/>
          <w:szCs w:val="20"/>
          <w:lang w:val="en-US"/>
        </w:rPr>
        <w:t>.</w:t>
      </w:r>
      <w:commentRangeEnd w:id="502"/>
      <w:r w:rsidR="00290B7B">
        <w:rPr>
          <w:rStyle w:val="CommentReference"/>
        </w:rPr>
        <w:commentReference w:id="502"/>
      </w:r>
    </w:p>
    <w:p w14:paraId="7704B215" w14:textId="181C59B6" w:rsidR="00F94CAE" w:rsidRPr="0065720D" w:rsidRDefault="00F94CAE"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ins w:id="522" w:author="Sajan" w:date="2019-11-02T15:39:00Z">
        <w:r>
          <w:rPr>
            <w:rFonts w:ascii="Arial" w:hAnsi="Arial" w:cs="Helvetica"/>
            <w:sz w:val="20"/>
            <w:szCs w:val="20"/>
            <w:lang w:val="en-US"/>
          </w:rPr>
          <w:t>That</w:t>
        </w:r>
      </w:ins>
      <w:ins w:id="523" w:author="Sajan" w:date="2019-11-02T15:41:00Z">
        <w:r>
          <w:rPr>
            <w:rFonts w:ascii="Arial" w:hAnsi="Arial" w:cs="Helvetica"/>
            <w:sz w:val="20"/>
            <w:szCs w:val="20"/>
            <w:lang w:val="en-US"/>
          </w:rPr>
          <w:t xml:space="preserve"> </w:t>
        </w:r>
      </w:ins>
      <w:ins w:id="524" w:author="Sajan" w:date="2019-11-02T15:39:00Z">
        <w:r>
          <w:rPr>
            <w:rFonts w:ascii="Arial" w:hAnsi="Arial" w:cs="Helvetica"/>
            <w:sz w:val="20"/>
            <w:szCs w:val="20"/>
            <w:lang w:val="en-US"/>
          </w:rPr>
          <w:t>both the parties agree that the license will continue to hold good and binding on the successors and assigns or merge</w:t>
        </w:r>
      </w:ins>
      <w:ins w:id="525" w:author="Sajan" w:date="2019-11-02T15:40:00Z">
        <w:r>
          <w:rPr>
            <w:rFonts w:ascii="Arial" w:hAnsi="Arial" w:cs="Helvetica"/>
            <w:sz w:val="20"/>
            <w:szCs w:val="20"/>
            <w:lang w:val="en-US"/>
          </w:rPr>
          <w:t>d or acquired entity, in case of merger, acquisition etc of any of the parties.</w:t>
        </w:r>
      </w:ins>
    </w:p>
    <w:p w14:paraId="393F5DB3" w14:textId="0A745AD4" w:rsidR="0065720D" w:rsidRDefault="009D072A" w:rsidP="0065720D">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73CD5">
        <w:rPr>
          <w:rFonts w:ascii="Arial" w:hAnsi="Arial" w:cs="Helvetica"/>
          <w:sz w:val="20"/>
          <w:szCs w:val="20"/>
        </w:rPr>
        <w:t xml:space="preserve">That the </w:t>
      </w:r>
      <w:del w:id="526" w:author="Jishu" w:date="2019-12-07T18:25:00Z">
        <w:r w:rsidRPr="00B73CD5" w:rsidDel="00290B7B">
          <w:rPr>
            <w:rFonts w:ascii="Arial" w:hAnsi="Arial" w:cs="Helvetica"/>
            <w:sz w:val="20"/>
            <w:szCs w:val="20"/>
          </w:rPr>
          <w:delText>Licensee</w:delText>
        </w:r>
      </w:del>
      <w:ins w:id="527" w:author="Jishu" w:date="2019-12-07T18:25:00Z">
        <w:r w:rsidR="00290B7B">
          <w:rPr>
            <w:rFonts w:ascii="Arial" w:hAnsi="Arial" w:cs="Helvetica"/>
            <w:sz w:val="20"/>
            <w:szCs w:val="20"/>
          </w:rPr>
          <w:t>Licensee</w:t>
        </w:r>
      </w:ins>
      <w:r w:rsidRPr="00B73CD5">
        <w:rPr>
          <w:rFonts w:ascii="Arial" w:hAnsi="Arial" w:cs="Helvetica"/>
          <w:sz w:val="20"/>
          <w:szCs w:val="20"/>
        </w:rPr>
        <w:t xml:space="preserve"> shall always keep the Licensed Premises maintained in neat, clean and hygienic condition to the satisfaction of the </w:t>
      </w:r>
      <w:del w:id="528" w:author="Jishu" w:date="2019-12-07T18:26:00Z">
        <w:r w:rsidRPr="00B73CD5" w:rsidDel="00290B7B">
          <w:rPr>
            <w:rFonts w:ascii="Arial" w:hAnsi="Arial" w:cs="Helvetica"/>
            <w:sz w:val="20"/>
            <w:szCs w:val="20"/>
          </w:rPr>
          <w:delText>licensor</w:delText>
        </w:r>
      </w:del>
      <w:ins w:id="529" w:author="Jishu" w:date="2019-12-07T18:26:00Z">
        <w:r w:rsidR="00290B7B">
          <w:rPr>
            <w:rFonts w:ascii="Arial" w:hAnsi="Arial" w:cs="Helvetica"/>
            <w:sz w:val="20"/>
            <w:szCs w:val="20"/>
          </w:rPr>
          <w:t>Licensor</w:t>
        </w:r>
      </w:ins>
      <w:r w:rsidRPr="00B73CD5">
        <w:rPr>
          <w:rFonts w:ascii="Arial" w:hAnsi="Arial" w:cs="Helvetica"/>
          <w:sz w:val="20"/>
          <w:szCs w:val="20"/>
        </w:rPr>
        <w:t xml:space="preserve">. The </w:t>
      </w:r>
      <w:del w:id="530" w:author="Jishu" w:date="2019-12-07T18:25:00Z">
        <w:r w:rsidR="008948C8" w:rsidDel="00290B7B">
          <w:rPr>
            <w:rFonts w:ascii="Arial" w:hAnsi="Arial" w:cs="Helvetica"/>
            <w:sz w:val="20"/>
            <w:szCs w:val="20"/>
          </w:rPr>
          <w:delText>licensee</w:delText>
        </w:r>
      </w:del>
      <w:ins w:id="531" w:author="Jishu" w:date="2019-12-07T18:25:00Z">
        <w:r w:rsidR="00290B7B">
          <w:rPr>
            <w:rFonts w:ascii="Arial" w:hAnsi="Arial" w:cs="Helvetica"/>
            <w:sz w:val="20"/>
            <w:szCs w:val="20"/>
          </w:rPr>
          <w:t>Licensee</w:t>
        </w:r>
      </w:ins>
      <w:r w:rsidRPr="00B73CD5">
        <w:rPr>
          <w:rFonts w:ascii="Arial" w:hAnsi="Arial" w:cs="Helvetica"/>
          <w:sz w:val="20"/>
          <w:szCs w:val="20"/>
        </w:rPr>
        <w:t xml:space="preserve"> shall not carry out any additions/alteration of permanent nature or any structural changes to the premises. The </w:t>
      </w:r>
      <w:del w:id="532" w:author="Jishu" w:date="2019-12-07T18:25:00Z">
        <w:r w:rsidRPr="00B73CD5" w:rsidDel="00290B7B">
          <w:rPr>
            <w:rFonts w:ascii="Arial" w:hAnsi="Arial" w:cs="Helvetica"/>
            <w:sz w:val="20"/>
            <w:szCs w:val="20"/>
          </w:rPr>
          <w:delText>Licensee</w:delText>
        </w:r>
      </w:del>
      <w:ins w:id="533" w:author="Jishu" w:date="2019-12-07T18:25:00Z">
        <w:r w:rsidR="00290B7B">
          <w:rPr>
            <w:rFonts w:ascii="Arial" w:hAnsi="Arial" w:cs="Helvetica"/>
            <w:sz w:val="20"/>
            <w:szCs w:val="20"/>
          </w:rPr>
          <w:t>Licensee</w:t>
        </w:r>
      </w:ins>
      <w:r w:rsidRPr="00B73CD5">
        <w:rPr>
          <w:rFonts w:ascii="Arial" w:hAnsi="Arial" w:cs="Helvetica"/>
          <w:sz w:val="20"/>
          <w:szCs w:val="20"/>
        </w:rPr>
        <w:t xml:space="preserve"> voluntarily and unequivocally agrees to provide unfettered and unconditional access to the licensed premises for security checks by security officers of the </w:t>
      </w:r>
      <w:del w:id="534" w:author="Jishu" w:date="2019-12-07T18:26:00Z">
        <w:r w:rsidRPr="00B73CD5" w:rsidDel="00290B7B">
          <w:rPr>
            <w:rFonts w:ascii="Arial" w:hAnsi="Arial" w:cs="Helvetica"/>
            <w:sz w:val="20"/>
            <w:szCs w:val="20"/>
          </w:rPr>
          <w:delText>Licensor</w:delText>
        </w:r>
      </w:del>
      <w:ins w:id="535" w:author="Jishu" w:date="2019-12-07T18:26:00Z">
        <w:r w:rsidR="00290B7B">
          <w:rPr>
            <w:rFonts w:ascii="Arial" w:hAnsi="Arial" w:cs="Helvetica"/>
            <w:sz w:val="20"/>
            <w:szCs w:val="20"/>
          </w:rPr>
          <w:t>Licensor</w:t>
        </w:r>
      </w:ins>
      <w:r w:rsidRPr="00B73CD5">
        <w:rPr>
          <w:rFonts w:ascii="Arial" w:hAnsi="Arial" w:cs="Helvetica"/>
          <w:sz w:val="20"/>
          <w:szCs w:val="20"/>
        </w:rPr>
        <w:t xml:space="preserve"> and also agrees to comply with all directives as may be given from time to time by the security officers of the </w:t>
      </w:r>
      <w:del w:id="536" w:author="Jishu" w:date="2019-12-07T18:26:00Z">
        <w:r w:rsidRPr="00B73CD5" w:rsidDel="00290B7B">
          <w:rPr>
            <w:rFonts w:ascii="Arial" w:hAnsi="Arial" w:cs="Helvetica"/>
            <w:sz w:val="20"/>
            <w:szCs w:val="20"/>
          </w:rPr>
          <w:delText>Licensor</w:delText>
        </w:r>
      </w:del>
      <w:ins w:id="537" w:author="Jishu" w:date="2019-12-07T18:26:00Z">
        <w:r w:rsidR="00290B7B">
          <w:rPr>
            <w:rFonts w:ascii="Arial" w:hAnsi="Arial" w:cs="Helvetica"/>
            <w:sz w:val="20"/>
            <w:szCs w:val="20"/>
          </w:rPr>
          <w:t>Licensor</w:t>
        </w:r>
      </w:ins>
      <w:r w:rsidRPr="00B73CD5">
        <w:rPr>
          <w:rFonts w:ascii="Arial" w:hAnsi="Arial" w:cs="Helvetica"/>
          <w:sz w:val="20"/>
          <w:szCs w:val="20"/>
        </w:rPr>
        <w:t>.</w:t>
      </w:r>
    </w:p>
    <w:p w14:paraId="457E5E41" w14:textId="2CCD3E46" w:rsidR="00B16A66" w:rsidRDefault="0065720D" w:rsidP="00B16A66">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65720D">
        <w:rPr>
          <w:rFonts w:ascii="Arial" w:hAnsi="Arial" w:cs="Helvetica"/>
          <w:sz w:val="20"/>
          <w:szCs w:val="20"/>
          <w:lang w:bidi="hi-IN"/>
        </w:rPr>
        <w:t xml:space="preserve">That the </w:t>
      </w:r>
      <w:del w:id="538" w:author="Jishu" w:date="2019-12-07T18:25:00Z">
        <w:r w:rsidR="008948C8" w:rsidDel="00290B7B">
          <w:rPr>
            <w:rFonts w:ascii="Arial" w:hAnsi="Arial" w:cs="Helvetica"/>
            <w:sz w:val="20"/>
            <w:szCs w:val="20"/>
            <w:lang w:bidi="hi-IN"/>
          </w:rPr>
          <w:delText>licensee</w:delText>
        </w:r>
      </w:del>
      <w:ins w:id="539" w:author="Jishu" w:date="2019-12-07T18:25:00Z">
        <w:r w:rsidR="00290B7B">
          <w:rPr>
            <w:rFonts w:ascii="Arial" w:hAnsi="Arial" w:cs="Helvetica"/>
            <w:sz w:val="20"/>
            <w:szCs w:val="20"/>
            <w:lang w:bidi="hi-IN"/>
          </w:rPr>
          <w:t>Licensee</w:t>
        </w:r>
      </w:ins>
      <w:r w:rsidRPr="0065720D">
        <w:rPr>
          <w:rFonts w:ascii="Arial" w:hAnsi="Arial" w:cs="Helvetica"/>
          <w:sz w:val="20"/>
          <w:szCs w:val="20"/>
          <w:lang w:bidi="hi-IN"/>
        </w:rPr>
        <w:t xml:space="preserve"> of the said premises shall, during the currency of the term of this Agreement, have only a permissive right to use the said premises for the purpose provided in this Agreement, arising by the permission granted by the </w:t>
      </w:r>
      <w:del w:id="540" w:author="Jishu" w:date="2019-12-07T18:26:00Z">
        <w:r w:rsidRPr="0065720D" w:rsidDel="00290B7B">
          <w:rPr>
            <w:rFonts w:ascii="Arial" w:hAnsi="Arial" w:cs="Helvetica"/>
            <w:sz w:val="20"/>
            <w:szCs w:val="20"/>
            <w:lang w:bidi="hi-IN"/>
          </w:rPr>
          <w:delText>Licensor</w:delText>
        </w:r>
      </w:del>
      <w:ins w:id="541" w:author="Jishu" w:date="2019-12-07T18:26:00Z">
        <w:r w:rsidR="00290B7B">
          <w:rPr>
            <w:rFonts w:ascii="Arial" w:hAnsi="Arial" w:cs="Helvetica"/>
            <w:sz w:val="20"/>
            <w:szCs w:val="20"/>
            <w:lang w:bidi="hi-IN"/>
          </w:rPr>
          <w:t>Licensor</w:t>
        </w:r>
      </w:ins>
      <w:r w:rsidRPr="0065720D">
        <w:rPr>
          <w:rFonts w:ascii="Arial" w:hAnsi="Arial" w:cs="Helvetica"/>
          <w:sz w:val="20"/>
          <w:szCs w:val="20"/>
          <w:lang w:bidi="hi-IN"/>
        </w:rPr>
        <w:t xml:space="preserve">.  Nothing herein contained shall be construed to create a tenancy or exclusive right in favour of </w:t>
      </w:r>
      <w:del w:id="542" w:author="Jishu" w:date="2019-12-07T18:25:00Z">
        <w:r w:rsidRPr="0065720D" w:rsidDel="00290B7B">
          <w:rPr>
            <w:rFonts w:ascii="Arial" w:hAnsi="Arial" w:cs="Helvetica"/>
            <w:sz w:val="20"/>
            <w:szCs w:val="20"/>
            <w:lang w:bidi="hi-IN"/>
          </w:rPr>
          <w:delText>Licensee</w:delText>
        </w:r>
      </w:del>
      <w:ins w:id="543" w:author="Jishu" w:date="2019-12-07T18:25:00Z">
        <w:r w:rsidR="00290B7B">
          <w:rPr>
            <w:rFonts w:ascii="Arial" w:hAnsi="Arial" w:cs="Helvetica"/>
            <w:sz w:val="20"/>
            <w:szCs w:val="20"/>
            <w:lang w:bidi="hi-IN"/>
          </w:rPr>
          <w:t>Licensee</w:t>
        </w:r>
      </w:ins>
      <w:r w:rsidRPr="0065720D">
        <w:rPr>
          <w:rFonts w:ascii="Arial" w:hAnsi="Arial" w:cs="Helvetica"/>
          <w:sz w:val="20"/>
          <w:szCs w:val="20"/>
          <w:lang w:bidi="hi-IN"/>
        </w:rPr>
        <w:t xml:space="preserve"> </w:t>
      </w:r>
      <w:r w:rsidR="000435E5">
        <w:rPr>
          <w:rFonts w:ascii="Arial" w:hAnsi="Arial" w:cs="Helvetica"/>
          <w:sz w:val="20"/>
          <w:szCs w:val="20"/>
          <w:lang w:bidi="hi-IN"/>
        </w:rPr>
        <w:t>to the licensed premises and its</w:t>
      </w:r>
      <w:r w:rsidRPr="0065720D">
        <w:rPr>
          <w:rFonts w:ascii="Arial" w:hAnsi="Arial" w:cs="Helvetica"/>
          <w:sz w:val="20"/>
          <w:szCs w:val="20"/>
          <w:lang w:bidi="hi-IN"/>
        </w:rPr>
        <w:t xml:space="preserve"> rights are only those of a bare </w:t>
      </w:r>
      <w:del w:id="544" w:author="Jishu" w:date="2019-12-07T18:25:00Z">
        <w:r w:rsidRPr="0065720D" w:rsidDel="00290B7B">
          <w:rPr>
            <w:rFonts w:ascii="Arial" w:hAnsi="Arial" w:cs="Helvetica"/>
            <w:sz w:val="20"/>
            <w:szCs w:val="20"/>
            <w:lang w:bidi="hi-IN"/>
          </w:rPr>
          <w:delText>licensee</w:delText>
        </w:r>
      </w:del>
      <w:ins w:id="545" w:author="Jishu" w:date="2019-12-07T18:25:00Z">
        <w:r w:rsidR="00290B7B">
          <w:rPr>
            <w:rFonts w:ascii="Arial" w:hAnsi="Arial" w:cs="Helvetica"/>
            <w:sz w:val="20"/>
            <w:szCs w:val="20"/>
            <w:lang w:bidi="hi-IN"/>
          </w:rPr>
          <w:t>Licensee</w:t>
        </w:r>
      </w:ins>
      <w:r w:rsidRPr="0065720D">
        <w:rPr>
          <w:rFonts w:ascii="Arial" w:hAnsi="Arial" w:cs="Helvetica"/>
          <w:sz w:val="20"/>
          <w:szCs w:val="20"/>
          <w:lang w:bidi="hi-IN"/>
        </w:rPr>
        <w:t xml:space="preserve">. </w:t>
      </w:r>
    </w:p>
    <w:p w14:paraId="06199FB2" w14:textId="58DAD34D" w:rsidR="00B16A66" w:rsidRDefault="00B16A66" w:rsidP="00B16A66">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16A66">
        <w:rPr>
          <w:rFonts w:ascii="Arial" w:hAnsi="Arial" w:cs="Helvetica"/>
          <w:sz w:val="20"/>
          <w:szCs w:val="20"/>
          <w:lang w:bidi="hi-IN"/>
        </w:rPr>
        <w:t xml:space="preserve">That the </w:t>
      </w:r>
      <w:del w:id="546" w:author="Jishu" w:date="2019-12-07T18:25:00Z">
        <w:r w:rsidRPr="00B16A66" w:rsidDel="00290B7B">
          <w:rPr>
            <w:rFonts w:ascii="Arial" w:hAnsi="Arial" w:cs="Helvetica"/>
            <w:sz w:val="20"/>
            <w:szCs w:val="20"/>
            <w:lang w:bidi="hi-IN"/>
          </w:rPr>
          <w:delText>Licensee</w:delText>
        </w:r>
      </w:del>
      <w:ins w:id="547" w:author="Jishu" w:date="2019-12-07T18:25:00Z">
        <w:r w:rsidR="00290B7B">
          <w:rPr>
            <w:rFonts w:ascii="Arial" w:hAnsi="Arial" w:cs="Helvetica"/>
            <w:sz w:val="20"/>
            <w:szCs w:val="20"/>
            <w:lang w:bidi="hi-IN"/>
          </w:rPr>
          <w:t>Licensee</w:t>
        </w:r>
      </w:ins>
      <w:r w:rsidRPr="00B16A66">
        <w:rPr>
          <w:rFonts w:ascii="Arial" w:hAnsi="Arial" w:cs="Helvetica"/>
          <w:sz w:val="20"/>
          <w:szCs w:val="20"/>
          <w:lang w:bidi="hi-IN"/>
        </w:rPr>
        <w:t xml:space="preserve"> shall not in any manner assign or transfer this license to any person nor shall the </w:t>
      </w:r>
      <w:del w:id="548" w:author="Jishu" w:date="2019-12-07T18:25:00Z">
        <w:r w:rsidRPr="00B16A66" w:rsidDel="00290B7B">
          <w:rPr>
            <w:rFonts w:ascii="Arial" w:hAnsi="Arial" w:cs="Helvetica"/>
            <w:sz w:val="20"/>
            <w:szCs w:val="20"/>
            <w:lang w:bidi="hi-IN"/>
          </w:rPr>
          <w:delText>Licensee</w:delText>
        </w:r>
      </w:del>
      <w:ins w:id="549" w:author="Jishu" w:date="2019-12-07T18:25:00Z">
        <w:r w:rsidR="00290B7B">
          <w:rPr>
            <w:rFonts w:ascii="Arial" w:hAnsi="Arial" w:cs="Helvetica"/>
            <w:sz w:val="20"/>
            <w:szCs w:val="20"/>
            <w:lang w:bidi="hi-IN"/>
          </w:rPr>
          <w:t>Licensee</w:t>
        </w:r>
      </w:ins>
      <w:r w:rsidRPr="00B16A66">
        <w:rPr>
          <w:rFonts w:ascii="Arial" w:hAnsi="Arial" w:cs="Helvetica"/>
          <w:sz w:val="20"/>
          <w:szCs w:val="20"/>
          <w:lang w:bidi="hi-IN"/>
        </w:rPr>
        <w:t xml:space="preserve"> sub-license the said premises or part with any privilege granted herein to any other person what-so-ever or in any manner.  The </w:t>
      </w:r>
      <w:del w:id="550" w:author="Jishu" w:date="2019-12-07T18:25:00Z">
        <w:r w:rsidRPr="00B16A66" w:rsidDel="00290B7B">
          <w:rPr>
            <w:rFonts w:ascii="Arial" w:hAnsi="Arial" w:cs="Helvetica"/>
            <w:sz w:val="20"/>
            <w:szCs w:val="20"/>
            <w:lang w:bidi="hi-IN"/>
          </w:rPr>
          <w:delText>Licensee</w:delText>
        </w:r>
      </w:del>
      <w:ins w:id="551" w:author="Jishu" w:date="2019-12-07T18:25:00Z">
        <w:r w:rsidR="00290B7B">
          <w:rPr>
            <w:rFonts w:ascii="Arial" w:hAnsi="Arial" w:cs="Helvetica"/>
            <w:sz w:val="20"/>
            <w:szCs w:val="20"/>
            <w:lang w:bidi="hi-IN"/>
          </w:rPr>
          <w:t>Licensee</w:t>
        </w:r>
      </w:ins>
      <w:r w:rsidRPr="00B16A66">
        <w:rPr>
          <w:rFonts w:ascii="Arial" w:hAnsi="Arial" w:cs="Helvetica"/>
          <w:sz w:val="20"/>
          <w:szCs w:val="20"/>
          <w:lang w:bidi="hi-IN"/>
        </w:rPr>
        <w:t xml:space="preserve"> shall use the premises solely for the purpose defined herein for which he has been granted this License.  In the event of violation of this condition the </w:t>
      </w:r>
      <w:del w:id="552" w:author="Jishu" w:date="2019-12-07T18:26:00Z">
        <w:r w:rsidRPr="00B16A66" w:rsidDel="00290B7B">
          <w:rPr>
            <w:rFonts w:ascii="Arial" w:hAnsi="Arial" w:cs="Helvetica"/>
            <w:sz w:val="20"/>
            <w:szCs w:val="20"/>
            <w:lang w:bidi="hi-IN"/>
          </w:rPr>
          <w:delText>Licensor</w:delText>
        </w:r>
      </w:del>
      <w:ins w:id="553" w:author="Jishu" w:date="2019-12-07T18:26:00Z">
        <w:r w:rsidR="00290B7B">
          <w:rPr>
            <w:rFonts w:ascii="Arial" w:hAnsi="Arial" w:cs="Helvetica"/>
            <w:sz w:val="20"/>
            <w:szCs w:val="20"/>
            <w:lang w:bidi="hi-IN"/>
          </w:rPr>
          <w:t>Licensor</w:t>
        </w:r>
      </w:ins>
      <w:r w:rsidRPr="00B16A66">
        <w:rPr>
          <w:rFonts w:ascii="Arial" w:hAnsi="Arial" w:cs="Helvetica"/>
          <w:sz w:val="20"/>
          <w:szCs w:val="20"/>
          <w:lang w:bidi="hi-IN"/>
        </w:rPr>
        <w:t xml:space="preserve"> may, without prejudice to any other action which he may be entitled to take, terminate this License forthwith. </w:t>
      </w:r>
    </w:p>
    <w:p w14:paraId="5DEE8143" w14:textId="379A490D" w:rsidR="00B16A66" w:rsidRPr="00B16A66" w:rsidRDefault="00B16A66" w:rsidP="00B16A66">
      <w:pPr>
        <w:pStyle w:val="ListParagraph"/>
        <w:numPr>
          <w:ilvl w:val="0"/>
          <w:numId w:val="1"/>
        </w:numPr>
        <w:autoSpaceDE w:val="0"/>
        <w:autoSpaceDN w:val="0"/>
        <w:adjustRightInd w:val="0"/>
        <w:spacing w:after="0" w:line="360" w:lineRule="auto"/>
        <w:ind w:left="450"/>
        <w:jc w:val="both"/>
        <w:rPr>
          <w:rFonts w:ascii="Arial" w:hAnsi="Arial" w:cs="Helvetica"/>
          <w:sz w:val="20"/>
          <w:szCs w:val="20"/>
        </w:rPr>
      </w:pPr>
      <w:r w:rsidRPr="00B16A66">
        <w:rPr>
          <w:rFonts w:ascii="Arial" w:hAnsi="Arial" w:cs="Helvetica"/>
          <w:sz w:val="20"/>
          <w:lang w:val="en-US"/>
        </w:rPr>
        <w:t xml:space="preserve">That during the period when the </w:t>
      </w:r>
      <w:del w:id="554" w:author="Jishu" w:date="2019-12-07T18:25:00Z">
        <w:r w:rsidRPr="00B16A66" w:rsidDel="00290B7B">
          <w:rPr>
            <w:rFonts w:ascii="Arial" w:hAnsi="Arial" w:cs="Helvetica"/>
            <w:sz w:val="20"/>
            <w:lang w:val="en-US"/>
          </w:rPr>
          <w:delText>Licensee</w:delText>
        </w:r>
      </w:del>
      <w:ins w:id="555" w:author="Jishu" w:date="2019-12-07T18:25:00Z">
        <w:r w:rsidR="00290B7B">
          <w:rPr>
            <w:rFonts w:ascii="Arial" w:hAnsi="Arial" w:cs="Helvetica"/>
            <w:sz w:val="20"/>
            <w:lang w:val="en-US"/>
          </w:rPr>
          <w:t>Licensee</w:t>
        </w:r>
      </w:ins>
      <w:r w:rsidRPr="00B16A66">
        <w:rPr>
          <w:rFonts w:ascii="Arial" w:hAnsi="Arial" w:cs="Helvetica"/>
          <w:sz w:val="20"/>
          <w:lang w:val="en-US"/>
        </w:rPr>
        <w:t xml:space="preserve"> remains in occupation of the Licensed premises, the </w:t>
      </w:r>
      <w:del w:id="556" w:author="Jishu" w:date="2019-12-07T18:25:00Z">
        <w:r w:rsidRPr="00B16A66" w:rsidDel="00290B7B">
          <w:rPr>
            <w:rFonts w:ascii="Arial" w:hAnsi="Arial" w:cs="Helvetica"/>
            <w:sz w:val="20"/>
            <w:lang w:val="en-US"/>
          </w:rPr>
          <w:delText>Licensee</w:delText>
        </w:r>
      </w:del>
      <w:ins w:id="557" w:author="Jishu" w:date="2019-12-07T18:25:00Z">
        <w:r w:rsidR="00290B7B">
          <w:rPr>
            <w:rFonts w:ascii="Arial" w:hAnsi="Arial" w:cs="Helvetica"/>
            <w:sz w:val="20"/>
            <w:lang w:val="en-US"/>
          </w:rPr>
          <w:t>Licensee</w:t>
        </w:r>
      </w:ins>
      <w:r w:rsidRPr="00B16A66">
        <w:rPr>
          <w:rFonts w:ascii="Arial" w:hAnsi="Arial" w:cs="Helvetica"/>
          <w:sz w:val="20"/>
          <w:lang w:val="en-US"/>
        </w:rPr>
        <w:t xml:space="preserve"> agrees to abide by the provisions of all applicable central or state laws and rules or regulations framed thereunder applicable to </w:t>
      </w:r>
      <w:r w:rsidR="001B1965">
        <w:rPr>
          <w:rFonts w:ascii="Arial" w:hAnsi="Arial" w:cs="Helvetica"/>
          <w:sz w:val="20"/>
          <w:lang w:val="en-US"/>
        </w:rPr>
        <w:t xml:space="preserve">its business in </w:t>
      </w:r>
      <w:r w:rsidRPr="00B16A66">
        <w:rPr>
          <w:rFonts w:ascii="Arial" w:hAnsi="Arial" w:cs="Helvetica"/>
          <w:sz w:val="20"/>
          <w:lang w:val="en-US"/>
        </w:rPr>
        <w:t xml:space="preserve">the licensed premises and shall bear all costs towards compliance of the said provisions </w:t>
      </w:r>
      <w:r w:rsidR="001B1965">
        <w:rPr>
          <w:rFonts w:ascii="Arial" w:hAnsi="Arial" w:cs="Helvetica"/>
          <w:sz w:val="20"/>
          <w:lang w:val="en-US"/>
        </w:rPr>
        <w:t>on its</w:t>
      </w:r>
      <w:r w:rsidRPr="00B16A66">
        <w:rPr>
          <w:rFonts w:ascii="Arial" w:hAnsi="Arial" w:cs="Helvetica"/>
          <w:sz w:val="20"/>
          <w:lang w:val="en-US"/>
        </w:rPr>
        <w:t xml:space="preserve"> own account.  Without prejudice to the generality of the foregoing, in particular, the </w:t>
      </w:r>
      <w:del w:id="558" w:author="Jishu" w:date="2019-12-07T18:25:00Z">
        <w:r w:rsidRPr="00B16A66" w:rsidDel="00290B7B">
          <w:rPr>
            <w:rFonts w:ascii="Arial" w:hAnsi="Arial" w:cs="Helvetica"/>
            <w:sz w:val="20"/>
            <w:lang w:val="en-US"/>
          </w:rPr>
          <w:delText>Licensee</w:delText>
        </w:r>
      </w:del>
      <w:ins w:id="559" w:author="Jishu" w:date="2019-12-07T18:25:00Z">
        <w:r w:rsidR="00290B7B">
          <w:rPr>
            <w:rFonts w:ascii="Arial" w:hAnsi="Arial" w:cs="Helvetica"/>
            <w:sz w:val="20"/>
            <w:lang w:val="en-US"/>
          </w:rPr>
          <w:t>Licensee</w:t>
        </w:r>
      </w:ins>
      <w:r w:rsidRPr="00B16A66">
        <w:rPr>
          <w:rFonts w:ascii="Arial" w:hAnsi="Arial" w:cs="Helvetica"/>
          <w:sz w:val="20"/>
          <w:lang w:val="en-US"/>
        </w:rPr>
        <w:t xml:space="preserve"> shall comply with the provisions of the</w:t>
      </w:r>
      <w:ins w:id="560" w:author="Sajan" w:date="2019-12-17T10:54:00Z">
        <w:r w:rsidR="00DC0512">
          <w:rPr>
            <w:rFonts w:ascii="Arial" w:hAnsi="Arial" w:cs="Helvetica"/>
            <w:sz w:val="20"/>
            <w:lang w:val="en-US"/>
          </w:rPr>
          <w:t xml:space="preserve"> </w:t>
        </w:r>
      </w:ins>
      <w:del w:id="561" w:author="Jishu" w:date="2019-12-07T18:28:00Z">
        <w:r w:rsidRPr="00B16A66" w:rsidDel="00290B7B">
          <w:rPr>
            <w:rFonts w:ascii="Arial" w:hAnsi="Arial" w:cs="Helvetica"/>
            <w:sz w:val="20"/>
            <w:lang w:val="en-US"/>
          </w:rPr>
          <w:delText xml:space="preserve"> </w:delText>
        </w:r>
      </w:del>
      <w:ins w:id="562" w:author="Jishu" w:date="2019-12-07T18:29:00Z">
        <w:r w:rsidR="00147444" w:rsidRPr="00147444">
          <w:rPr>
            <w:rFonts w:ascii="Arial" w:hAnsi="Arial" w:cs="Arial"/>
            <w:sz w:val="20"/>
            <w:szCs w:val="20"/>
            <w:lang w:val="en-US"/>
            <w:rPrChange w:id="563" w:author="Jishu" w:date="2019-12-07T18:29:00Z">
              <w:rPr>
                <w:rFonts w:ascii="Bahnschrift" w:hAnsi="Bahnschrift" w:cs="Helvetica"/>
                <w:lang w:val="en-US"/>
              </w:rPr>
            </w:rPrChange>
          </w:rPr>
          <w:t>Child Labour (Prohibition and Regulation) Act, 1986,</w:t>
        </w:r>
        <w:r w:rsidR="00147444" w:rsidRPr="00EE2930">
          <w:rPr>
            <w:rFonts w:ascii="Bahnschrift" w:hAnsi="Bahnschrift" w:cs="Helvetica"/>
            <w:lang w:val="en-US"/>
          </w:rPr>
          <w:t xml:space="preserve"> </w:t>
        </w:r>
      </w:ins>
      <w:del w:id="564" w:author="Jishu" w:date="2019-12-07T18:28:00Z">
        <w:r w:rsidRPr="00B16A66" w:rsidDel="00290B7B">
          <w:rPr>
            <w:rFonts w:ascii="Arial" w:hAnsi="Arial" w:cs="Helvetica"/>
            <w:sz w:val="20"/>
            <w:lang w:val="en-US"/>
          </w:rPr>
          <w:delText>Employment of Children Act, 1938</w:delText>
        </w:r>
      </w:del>
      <w:r w:rsidRPr="00B16A66">
        <w:rPr>
          <w:rFonts w:ascii="Arial" w:hAnsi="Arial" w:cs="Helvetica"/>
          <w:sz w:val="20"/>
          <w:lang w:val="en-US"/>
        </w:rPr>
        <w:t xml:space="preserve">, </w:t>
      </w:r>
      <w:ins w:id="565" w:author="Jishu" w:date="2019-12-07T18:29:00Z">
        <w:r w:rsidR="00147444">
          <w:rPr>
            <w:rFonts w:ascii="Arial" w:hAnsi="Arial" w:cs="Helvetica"/>
            <w:sz w:val="20"/>
            <w:lang w:val="en-US"/>
          </w:rPr>
          <w:t xml:space="preserve">Kerala </w:t>
        </w:r>
      </w:ins>
      <w:r w:rsidRPr="00B16A66">
        <w:rPr>
          <w:rFonts w:ascii="Arial" w:hAnsi="Arial" w:cs="Helvetica"/>
          <w:sz w:val="20"/>
          <w:lang w:val="en-US"/>
        </w:rPr>
        <w:t>Shops and commercial Establishment Act</w:t>
      </w:r>
      <w:ins w:id="566" w:author="Jishu" w:date="2019-12-07T18:30:00Z">
        <w:r w:rsidR="00147444">
          <w:rPr>
            <w:rFonts w:ascii="Arial" w:hAnsi="Arial" w:cs="Helvetica"/>
            <w:sz w:val="20"/>
            <w:lang w:val="en-US"/>
          </w:rPr>
          <w:t>, 1960</w:t>
        </w:r>
      </w:ins>
      <w:del w:id="567" w:author="Jishu" w:date="2019-12-07T18:30:00Z">
        <w:r w:rsidRPr="00B16A66" w:rsidDel="00147444">
          <w:rPr>
            <w:rFonts w:ascii="Arial" w:hAnsi="Arial" w:cs="Helvetica"/>
            <w:sz w:val="20"/>
            <w:lang w:val="en-US"/>
          </w:rPr>
          <w:delText xml:space="preserve"> of the State</w:delText>
        </w:r>
      </w:del>
      <w:r w:rsidRPr="00B16A66">
        <w:rPr>
          <w:rFonts w:ascii="Arial" w:hAnsi="Arial" w:cs="Helvetica"/>
          <w:sz w:val="20"/>
          <w:lang w:val="en-US"/>
        </w:rPr>
        <w:t xml:space="preserve"> etc.</w:t>
      </w:r>
    </w:p>
    <w:p w14:paraId="59A8DF5C" w14:textId="1206BED9" w:rsidR="00B16A66" w:rsidDel="00542B42" w:rsidRDefault="00B16A66" w:rsidP="00B16A66">
      <w:pPr>
        <w:autoSpaceDE w:val="0"/>
        <w:autoSpaceDN w:val="0"/>
        <w:adjustRightInd w:val="0"/>
        <w:spacing w:after="0" w:line="360" w:lineRule="auto"/>
        <w:jc w:val="both"/>
        <w:rPr>
          <w:del w:id="568" w:author="Sajan" w:date="2019-11-02T15:42:00Z"/>
          <w:rFonts w:ascii="Arial" w:hAnsi="Arial" w:cs="Helvetica"/>
          <w:sz w:val="20"/>
          <w:szCs w:val="20"/>
        </w:rPr>
      </w:pPr>
    </w:p>
    <w:p w14:paraId="018D05F0" w14:textId="318DCC8C" w:rsidR="00B16A66" w:rsidDel="00542B42" w:rsidRDefault="00B16A66" w:rsidP="00B16A66">
      <w:pPr>
        <w:autoSpaceDE w:val="0"/>
        <w:autoSpaceDN w:val="0"/>
        <w:adjustRightInd w:val="0"/>
        <w:spacing w:after="0" w:line="360" w:lineRule="auto"/>
        <w:jc w:val="both"/>
        <w:rPr>
          <w:del w:id="569" w:author="Sajan" w:date="2019-11-02T15:42:00Z"/>
          <w:rFonts w:ascii="Arial" w:hAnsi="Arial" w:cs="Helvetica"/>
          <w:sz w:val="20"/>
          <w:szCs w:val="20"/>
        </w:rPr>
      </w:pPr>
    </w:p>
    <w:p w14:paraId="43FB801F" w14:textId="24B711EF" w:rsidR="00B16A66" w:rsidDel="00542B42" w:rsidRDefault="00B16A66" w:rsidP="00B16A66">
      <w:pPr>
        <w:autoSpaceDE w:val="0"/>
        <w:autoSpaceDN w:val="0"/>
        <w:adjustRightInd w:val="0"/>
        <w:spacing w:after="0" w:line="360" w:lineRule="auto"/>
        <w:jc w:val="both"/>
        <w:rPr>
          <w:del w:id="570" w:author="Sajan" w:date="2019-11-02T15:42:00Z"/>
          <w:rFonts w:ascii="Arial" w:hAnsi="Arial" w:cs="Helvetica"/>
          <w:sz w:val="20"/>
          <w:szCs w:val="20"/>
        </w:rPr>
      </w:pPr>
    </w:p>
    <w:tbl>
      <w:tblPr>
        <w:tblStyle w:val="TableGrid"/>
        <w:tblW w:w="28152" w:type="dxa"/>
        <w:tblInd w:w="-142" w:type="dxa"/>
        <w:tblLook w:val="04A0" w:firstRow="1" w:lastRow="0" w:firstColumn="1" w:lastColumn="0" w:noHBand="0" w:noVBand="1"/>
      </w:tblPr>
      <w:tblGrid>
        <w:gridCol w:w="8872"/>
        <w:gridCol w:w="9640"/>
        <w:gridCol w:w="9640"/>
      </w:tblGrid>
      <w:tr w:rsidR="009D072A" w:rsidRPr="00B73CD5" w14:paraId="4BBD68A1" w14:textId="77777777" w:rsidTr="00D56286">
        <w:tc>
          <w:tcPr>
            <w:tcW w:w="8872" w:type="dxa"/>
            <w:tcBorders>
              <w:top w:val="nil"/>
              <w:left w:val="nil"/>
              <w:bottom w:val="nil"/>
              <w:right w:val="nil"/>
            </w:tcBorders>
          </w:tcPr>
          <w:p w14:paraId="1FB869B1" w14:textId="63D49547" w:rsidR="00542B42" w:rsidRDefault="00B16A66" w:rsidP="00D56286">
            <w:pPr>
              <w:pStyle w:val="ListParagraph"/>
              <w:numPr>
                <w:ilvl w:val="0"/>
                <w:numId w:val="1"/>
              </w:numPr>
              <w:autoSpaceDE w:val="0"/>
              <w:autoSpaceDN w:val="0"/>
              <w:adjustRightInd w:val="0"/>
              <w:spacing w:line="360" w:lineRule="auto"/>
              <w:jc w:val="both"/>
              <w:rPr>
                <w:ins w:id="571" w:author="Sajan" w:date="2019-11-02T15:43:00Z"/>
                <w:rFonts w:ascii="Arial" w:hAnsi="Arial" w:cs="Helvetica"/>
                <w:sz w:val="20"/>
                <w:lang w:val="en-US"/>
              </w:rPr>
            </w:pPr>
            <w:r w:rsidRPr="00906144">
              <w:rPr>
                <w:rFonts w:ascii="Arial" w:hAnsi="Arial" w:cs="Helvetica"/>
                <w:sz w:val="20"/>
                <w:lang w:val="en-US"/>
              </w:rPr>
              <w:t xml:space="preserve">That the </w:t>
            </w:r>
            <w:del w:id="572" w:author="Jishu" w:date="2019-12-07T18:25:00Z">
              <w:r w:rsidRPr="00906144" w:rsidDel="00290B7B">
                <w:rPr>
                  <w:rFonts w:ascii="Arial" w:hAnsi="Arial" w:cs="Helvetica"/>
                  <w:sz w:val="20"/>
                  <w:lang w:val="en-US"/>
                </w:rPr>
                <w:delText>Licensee</w:delText>
              </w:r>
            </w:del>
            <w:ins w:id="573" w:author="Jishu" w:date="2019-12-07T18:25:00Z">
              <w:r w:rsidR="00290B7B">
                <w:rPr>
                  <w:rFonts w:ascii="Arial" w:hAnsi="Arial" w:cs="Helvetica"/>
                  <w:sz w:val="20"/>
                  <w:lang w:val="en-US"/>
                </w:rPr>
                <w:t>Licensee</w:t>
              </w:r>
            </w:ins>
            <w:r w:rsidRPr="00906144">
              <w:rPr>
                <w:rFonts w:ascii="Arial" w:hAnsi="Arial" w:cs="Helvetica"/>
                <w:sz w:val="20"/>
                <w:lang w:val="en-US"/>
              </w:rPr>
              <w:t xml:space="preserve"> a</w:t>
            </w:r>
            <w:r w:rsidR="000435E5">
              <w:rPr>
                <w:rFonts w:ascii="Arial" w:hAnsi="Arial" w:cs="Helvetica"/>
                <w:sz w:val="20"/>
                <w:lang w:val="en-US"/>
              </w:rPr>
              <w:t>lso agrees to obtain at its</w:t>
            </w:r>
            <w:r w:rsidRPr="00906144">
              <w:rPr>
                <w:rFonts w:ascii="Arial" w:hAnsi="Arial" w:cs="Helvetica"/>
                <w:sz w:val="20"/>
                <w:lang w:val="en-US"/>
              </w:rPr>
              <w:t xml:space="preserve"> own cost and expense all licenses, permissions, permits or clearances from the concerned authorities as necessary for use of the licensed premises by the </w:t>
            </w:r>
            <w:del w:id="574" w:author="Jishu" w:date="2019-12-07T18:25:00Z">
              <w:r w:rsidRPr="00906144" w:rsidDel="00290B7B">
                <w:rPr>
                  <w:rFonts w:ascii="Arial" w:hAnsi="Arial" w:cs="Helvetica"/>
                  <w:sz w:val="20"/>
                  <w:lang w:val="en-US"/>
                </w:rPr>
                <w:delText>Licensee</w:delText>
              </w:r>
            </w:del>
            <w:ins w:id="575" w:author="Jishu" w:date="2019-12-07T18:25:00Z">
              <w:r w:rsidR="00290B7B">
                <w:rPr>
                  <w:rFonts w:ascii="Arial" w:hAnsi="Arial" w:cs="Helvetica"/>
                  <w:sz w:val="20"/>
                  <w:lang w:val="en-US"/>
                </w:rPr>
                <w:t>Licensee</w:t>
              </w:r>
            </w:ins>
            <w:r w:rsidRPr="00906144">
              <w:rPr>
                <w:rFonts w:ascii="Arial" w:hAnsi="Arial" w:cs="Helvetica"/>
                <w:sz w:val="20"/>
                <w:lang w:val="en-US"/>
              </w:rPr>
              <w:t xml:space="preserve"> or for carrying out the trade from the said premises. The </w:t>
            </w:r>
            <w:del w:id="576" w:author="Jishu" w:date="2019-12-07T18:25:00Z">
              <w:r w:rsidRPr="00906144" w:rsidDel="00290B7B">
                <w:rPr>
                  <w:rFonts w:ascii="Arial" w:hAnsi="Arial" w:cs="Helvetica"/>
                  <w:sz w:val="20"/>
                  <w:lang w:val="en-US"/>
                </w:rPr>
                <w:delText>licensee</w:delText>
              </w:r>
            </w:del>
            <w:ins w:id="577" w:author="Jishu" w:date="2019-12-07T18:25:00Z">
              <w:r w:rsidR="00290B7B">
                <w:rPr>
                  <w:rFonts w:ascii="Arial" w:hAnsi="Arial" w:cs="Helvetica"/>
                  <w:sz w:val="20"/>
                  <w:lang w:val="en-US"/>
                </w:rPr>
                <w:t>Licensee</w:t>
              </w:r>
            </w:ins>
            <w:r w:rsidRPr="00906144">
              <w:rPr>
                <w:rFonts w:ascii="Arial" w:hAnsi="Arial" w:cs="Helvetica"/>
                <w:sz w:val="20"/>
                <w:lang w:val="en-US"/>
              </w:rPr>
              <w:t xml:space="preserve"> </w:t>
            </w:r>
            <w:r w:rsidR="001B1965">
              <w:rPr>
                <w:rFonts w:ascii="Arial" w:hAnsi="Arial" w:cs="Helvetica"/>
                <w:sz w:val="20"/>
                <w:lang w:val="en-US"/>
              </w:rPr>
              <w:t>also agrees to comply with at it</w:t>
            </w:r>
            <w:r w:rsidRPr="00906144">
              <w:rPr>
                <w:rFonts w:ascii="Arial" w:hAnsi="Arial" w:cs="Helvetica"/>
                <w:sz w:val="20"/>
                <w:lang w:val="en-US"/>
              </w:rPr>
              <w:t xml:space="preserve">s own cost any regulation, direction or order of any regulatory or statutory authority or judicial or quasi-judicial body or local authority </w:t>
            </w:r>
            <w:r w:rsidRPr="00906144">
              <w:rPr>
                <w:rFonts w:ascii="Arial" w:hAnsi="Arial" w:cs="Helvetica"/>
                <w:sz w:val="20"/>
                <w:lang w:val="en-US"/>
              </w:rPr>
              <w:lastRenderedPageBreak/>
              <w:t xml:space="preserve">with regard to </w:t>
            </w:r>
            <w:r w:rsidR="001B1965">
              <w:rPr>
                <w:rFonts w:ascii="Arial" w:hAnsi="Arial" w:cs="Helvetica"/>
                <w:sz w:val="20"/>
                <w:lang w:val="en-US"/>
              </w:rPr>
              <w:t>its business in</w:t>
            </w:r>
            <w:r w:rsidRPr="00906144">
              <w:rPr>
                <w:rFonts w:ascii="Arial" w:hAnsi="Arial" w:cs="Helvetica"/>
                <w:sz w:val="20"/>
                <w:lang w:val="en-US"/>
              </w:rPr>
              <w:t xml:space="preserve"> the licensed premises during the period </w:t>
            </w:r>
            <w:r w:rsidR="001B1965">
              <w:rPr>
                <w:rFonts w:ascii="Arial" w:hAnsi="Arial" w:cs="Helvetica"/>
                <w:sz w:val="20"/>
                <w:lang w:val="en-US"/>
              </w:rPr>
              <w:t>it</w:t>
            </w:r>
            <w:r w:rsidRPr="00906144">
              <w:rPr>
                <w:rFonts w:ascii="Arial" w:hAnsi="Arial" w:cs="Helvetica"/>
                <w:sz w:val="20"/>
                <w:lang w:val="en-US"/>
              </w:rPr>
              <w:t xml:space="preserve"> remains in occupation of the licensed premises.</w:t>
            </w:r>
            <w:r w:rsidR="00906144">
              <w:rPr>
                <w:rFonts w:ascii="Arial" w:hAnsi="Arial" w:cs="Helvetica"/>
                <w:sz w:val="20"/>
                <w:lang w:val="en-US"/>
              </w:rPr>
              <w:t xml:space="preserve"> </w:t>
            </w:r>
            <w:r w:rsidR="009D072A" w:rsidRPr="00906144">
              <w:rPr>
                <w:rFonts w:ascii="Arial" w:hAnsi="Arial" w:cs="Helvetica"/>
                <w:sz w:val="20"/>
                <w:lang w:val="en-US"/>
              </w:rPr>
              <w:t xml:space="preserve">That the </w:t>
            </w:r>
            <w:del w:id="578" w:author="Jishu" w:date="2019-12-07T18:25:00Z">
              <w:r w:rsidR="009D072A" w:rsidRPr="00906144" w:rsidDel="00290B7B">
                <w:rPr>
                  <w:rFonts w:ascii="Arial" w:hAnsi="Arial" w:cs="Helvetica"/>
                  <w:sz w:val="20"/>
                  <w:lang w:val="en-US"/>
                </w:rPr>
                <w:delText>Licensee</w:delText>
              </w:r>
            </w:del>
            <w:ins w:id="579" w:author="Jishu" w:date="2019-12-07T18:25:00Z">
              <w:r w:rsidR="00290B7B">
                <w:rPr>
                  <w:rFonts w:ascii="Arial" w:hAnsi="Arial" w:cs="Helvetica"/>
                  <w:sz w:val="20"/>
                  <w:lang w:val="en-US"/>
                </w:rPr>
                <w:t>Licensee</w:t>
              </w:r>
            </w:ins>
            <w:r w:rsidR="009D072A" w:rsidRPr="00906144">
              <w:rPr>
                <w:rFonts w:ascii="Arial" w:hAnsi="Arial" w:cs="Helvetica"/>
                <w:sz w:val="20"/>
                <w:lang w:val="en-US"/>
              </w:rPr>
              <w:t xml:space="preserve"> also agree to pay all taxes, levies, cess, fees or charges of whatsoever description, with all enhancements in relation to </w:t>
            </w:r>
            <w:r w:rsidR="001B1965">
              <w:rPr>
                <w:rFonts w:ascii="Arial" w:hAnsi="Arial" w:cs="Helvetica"/>
                <w:sz w:val="20"/>
                <w:lang w:val="en-US"/>
              </w:rPr>
              <w:t>its business</w:t>
            </w:r>
            <w:r w:rsidR="009D072A" w:rsidRPr="00906144">
              <w:rPr>
                <w:rFonts w:ascii="Arial" w:hAnsi="Arial" w:cs="Helvetica"/>
                <w:sz w:val="20"/>
                <w:lang w:val="en-US"/>
              </w:rPr>
              <w:t xml:space="preserve"> carried on in and from the said premises as is to be paid or assessed by the authorities concerned during the period when the </w:t>
            </w:r>
            <w:del w:id="580" w:author="Jishu" w:date="2019-12-07T18:25:00Z">
              <w:r w:rsidR="009D072A" w:rsidRPr="00906144" w:rsidDel="00290B7B">
                <w:rPr>
                  <w:rFonts w:ascii="Arial" w:hAnsi="Arial" w:cs="Helvetica"/>
                  <w:sz w:val="20"/>
                  <w:lang w:val="en-US"/>
                </w:rPr>
                <w:delText>licensee</w:delText>
              </w:r>
            </w:del>
            <w:ins w:id="581" w:author="Jishu" w:date="2019-12-07T18:25:00Z">
              <w:r w:rsidR="00290B7B">
                <w:rPr>
                  <w:rFonts w:ascii="Arial" w:hAnsi="Arial" w:cs="Helvetica"/>
                  <w:sz w:val="20"/>
                  <w:lang w:val="en-US"/>
                </w:rPr>
                <w:t>Licensee</w:t>
              </w:r>
            </w:ins>
            <w:r w:rsidR="009D072A" w:rsidRPr="00906144">
              <w:rPr>
                <w:rFonts w:ascii="Arial" w:hAnsi="Arial" w:cs="Helvetica"/>
                <w:sz w:val="20"/>
                <w:lang w:val="en-US"/>
              </w:rPr>
              <w:t xml:space="preserve"> remains in occupation of the licensed premises.</w:t>
            </w:r>
          </w:p>
          <w:p w14:paraId="7220A90A" w14:textId="50790FE4" w:rsidR="00B16A66" w:rsidRPr="00906144" w:rsidRDefault="00542B42" w:rsidP="00D56286">
            <w:pPr>
              <w:pStyle w:val="ListParagraph"/>
              <w:numPr>
                <w:ilvl w:val="0"/>
                <w:numId w:val="1"/>
              </w:numPr>
              <w:autoSpaceDE w:val="0"/>
              <w:autoSpaceDN w:val="0"/>
              <w:adjustRightInd w:val="0"/>
              <w:spacing w:line="360" w:lineRule="auto"/>
              <w:jc w:val="both"/>
              <w:rPr>
                <w:rFonts w:ascii="Arial" w:hAnsi="Arial" w:cs="Helvetica"/>
                <w:sz w:val="20"/>
                <w:lang w:val="en-US"/>
              </w:rPr>
            </w:pPr>
            <w:commentRangeStart w:id="582"/>
            <w:ins w:id="583" w:author="Sajan" w:date="2019-11-02T15:43:00Z">
              <w:r>
                <w:rPr>
                  <w:rFonts w:ascii="Arial" w:hAnsi="Arial" w:cs="Helvetica"/>
                  <w:sz w:val="20"/>
                  <w:lang w:val="en-US"/>
                </w:rPr>
                <w:t xml:space="preserve">To permit the </w:t>
              </w:r>
              <w:del w:id="584" w:author="Jishu" w:date="2019-12-07T18:25:00Z">
                <w:r w:rsidDel="00290B7B">
                  <w:rPr>
                    <w:rFonts w:ascii="Arial" w:hAnsi="Arial" w:cs="Helvetica"/>
                    <w:sz w:val="20"/>
                    <w:lang w:val="en-US"/>
                  </w:rPr>
                  <w:delText>licensee</w:delText>
                </w:r>
              </w:del>
            </w:ins>
            <w:ins w:id="585" w:author="Jishu" w:date="2019-12-07T18:25:00Z">
              <w:r w:rsidR="00290B7B">
                <w:rPr>
                  <w:rFonts w:ascii="Arial" w:hAnsi="Arial" w:cs="Helvetica"/>
                  <w:sz w:val="20"/>
                  <w:lang w:val="en-US"/>
                </w:rPr>
                <w:t>Licensee</w:t>
              </w:r>
            </w:ins>
            <w:ins w:id="586" w:author="Sajan" w:date="2019-11-02T15:43:00Z">
              <w:r>
                <w:rPr>
                  <w:rFonts w:ascii="Arial" w:hAnsi="Arial" w:cs="Helvetica"/>
                  <w:sz w:val="20"/>
                  <w:lang w:val="en-US"/>
                </w:rPr>
                <w:t xml:space="preserve"> to put up, display and maintain such sign boards, placards, posters, advertisements</w:t>
              </w:r>
            </w:ins>
            <w:ins w:id="587" w:author="Sajan" w:date="2019-11-02T15:44:00Z">
              <w:r>
                <w:rPr>
                  <w:rFonts w:ascii="Arial" w:hAnsi="Arial" w:cs="Helvetica"/>
                  <w:sz w:val="20"/>
                  <w:lang w:val="en-US"/>
                </w:rPr>
                <w:t>, neon signs and other publicity matters of whatever kind and description within the licensed premises</w:t>
              </w:r>
            </w:ins>
            <w:ins w:id="588" w:author="Sajan" w:date="2019-11-02T15:45:00Z">
              <w:r w:rsidR="00C03E85">
                <w:rPr>
                  <w:rFonts w:ascii="Arial" w:hAnsi="Arial" w:cs="Helvetica"/>
                  <w:sz w:val="20"/>
                  <w:lang w:val="en-US"/>
                </w:rPr>
                <w:t xml:space="preserve">, of such forms, character, size or design and on such places as the </w:t>
              </w:r>
              <w:del w:id="589" w:author="Jishu" w:date="2019-12-07T18:25:00Z">
                <w:r w:rsidR="00C03E85" w:rsidDel="00290B7B">
                  <w:rPr>
                    <w:rFonts w:ascii="Arial" w:hAnsi="Arial" w:cs="Helvetica"/>
                    <w:sz w:val="20"/>
                    <w:lang w:val="en-US"/>
                  </w:rPr>
                  <w:delText>licensee</w:delText>
                </w:r>
              </w:del>
            </w:ins>
            <w:ins w:id="590" w:author="Jishu" w:date="2019-12-07T18:25:00Z">
              <w:r w:rsidR="00290B7B">
                <w:rPr>
                  <w:rFonts w:ascii="Arial" w:hAnsi="Arial" w:cs="Helvetica"/>
                  <w:sz w:val="20"/>
                  <w:lang w:val="en-US"/>
                </w:rPr>
                <w:t>Licensee</w:t>
              </w:r>
            </w:ins>
            <w:ins w:id="591" w:author="Sajan" w:date="2019-11-02T15:45:00Z">
              <w:r w:rsidR="00C03E85">
                <w:rPr>
                  <w:rFonts w:ascii="Arial" w:hAnsi="Arial" w:cs="Helvetica"/>
                  <w:sz w:val="20"/>
                  <w:lang w:val="en-US"/>
                </w:rPr>
                <w:t xml:space="preserve"> deem fit</w:t>
              </w:r>
            </w:ins>
            <w:ins w:id="592" w:author="Sajan" w:date="2019-11-02T15:46:00Z">
              <w:r w:rsidR="00C03E85">
                <w:rPr>
                  <w:rFonts w:ascii="Arial" w:hAnsi="Arial" w:cs="Helvetica"/>
                  <w:sz w:val="20"/>
                  <w:lang w:val="en-US"/>
                </w:rPr>
                <w:t xml:space="preserve"> </w:t>
              </w:r>
            </w:ins>
            <w:ins w:id="593" w:author="Sajan" w:date="2019-11-02T15:45:00Z">
              <w:r w:rsidR="00C03E85">
                <w:rPr>
                  <w:rFonts w:ascii="Arial" w:hAnsi="Arial" w:cs="Helvetica"/>
                  <w:sz w:val="20"/>
                  <w:lang w:val="en-US"/>
                </w:rPr>
                <w:t xml:space="preserve">provided however that the </w:t>
              </w:r>
              <w:del w:id="594" w:author="Jishu" w:date="2019-12-07T18:25:00Z">
                <w:r w:rsidR="00C03E85" w:rsidDel="00290B7B">
                  <w:rPr>
                    <w:rFonts w:ascii="Arial" w:hAnsi="Arial" w:cs="Helvetica"/>
                    <w:sz w:val="20"/>
                    <w:lang w:val="en-US"/>
                  </w:rPr>
                  <w:delText>licensee</w:delText>
                </w:r>
              </w:del>
            </w:ins>
            <w:ins w:id="595" w:author="Jishu" w:date="2019-12-07T18:25:00Z">
              <w:r w:rsidR="00290B7B">
                <w:rPr>
                  <w:rFonts w:ascii="Arial" w:hAnsi="Arial" w:cs="Helvetica"/>
                  <w:sz w:val="20"/>
                  <w:lang w:val="en-US"/>
                </w:rPr>
                <w:t>Licensee</w:t>
              </w:r>
            </w:ins>
            <w:ins w:id="596" w:author="Sajan" w:date="2019-11-02T15:45:00Z">
              <w:r w:rsidR="00C03E85">
                <w:rPr>
                  <w:rFonts w:ascii="Arial" w:hAnsi="Arial" w:cs="Helvetica"/>
                  <w:sz w:val="20"/>
                  <w:lang w:val="en-US"/>
                </w:rPr>
                <w:t xml:space="preserve"> pay all charges, fees, taxes, cess,</w:t>
              </w:r>
            </w:ins>
            <w:ins w:id="597" w:author="Jishu" w:date="2019-12-07T18:31:00Z">
              <w:r w:rsidR="00147444">
                <w:rPr>
                  <w:rFonts w:ascii="Arial" w:hAnsi="Arial" w:cs="Helvetica"/>
                  <w:sz w:val="20"/>
                  <w:lang w:val="en-US"/>
                </w:rPr>
                <w:t xml:space="preserve"> </w:t>
              </w:r>
            </w:ins>
            <w:ins w:id="598" w:author="Sajan" w:date="2019-11-02T15:45:00Z">
              <w:del w:id="599" w:author="Jishu" w:date="2019-12-07T18:31:00Z">
                <w:r w:rsidR="00C03E85" w:rsidDel="00147444">
                  <w:rPr>
                    <w:rFonts w:ascii="Arial" w:hAnsi="Arial" w:cs="Helvetica"/>
                    <w:sz w:val="20"/>
                    <w:lang w:val="en-US"/>
                  </w:rPr>
                  <w:delText xml:space="preserve"> </w:delText>
                </w:r>
              </w:del>
              <w:r w:rsidR="00C03E85">
                <w:rPr>
                  <w:rFonts w:ascii="Arial" w:hAnsi="Arial" w:cs="Helvetica"/>
                  <w:sz w:val="20"/>
                  <w:lang w:val="en-US"/>
                </w:rPr>
                <w:t>if any on its behalf</w:t>
              </w:r>
            </w:ins>
            <w:ins w:id="600" w:author="Jishu" w:date="2019-12-07T18:32:00Z">
              <w:r w:rsidR="00147444">
                <w:rPr>
                  <w:rFonts w:ascii="Arial" w:hAnsi="Arial" w:cs="Helvetica"/>
                  <w:sz w:val="20"/>
                  <w:lang w:val="en-US"/>
                </w:rPr>
                <w:t xml:space="preserve"> and obtain prior approval of the Licensor</w:t>
              </w:r>
            </w:ins>
            <w:ins w:id="601" w:author="Sajan" w:date="2019-11-02T15:45:00Z">
              <w:r w:rsidR="00C03E85">
                <w:rPr>
                  <w:rFonts w:ascii="Arial" w:hAnsi="Arial" w:cs="Helvetica"/>
                  <w:sz w:val="20"/>
                  <w:lang w:val="en-US"/>
                </w:rPr>
                <w:t>.</w:t>
              </w:r>
            </w:ins>
            <w:r w:rsidR="009D072A" w:rsidRPr="00906144">
              <w:rPr>
                <w:rFonts w:ascii="Arial" w:hAnsi="Arial" w:cs="Helvetica"/>
                <w:sz w:val="20"/>
                <w:lang w:val="en-US"/>
              </w:rPr>
              <w:t xml:space="preserve"> </w:t>
            </w:r>
            <w:commentRangeEnd w:id="582"/>
            <w:r w:rsidR="00147444">
              <w:rPr>
                <w:rStyle w:val="CommentReference"/>
                <w:lang w:bidi="ar-SA"/>
              </w:rPr>
              <w:commentReference w:id="582"/>
            </w:r>
          </w:p>
          <w:p w14:paraId="144C9084" w14:textId="5DE922F0" w:rsidR="00B16A66" w:rsidRDefault="009D072A" w:rsidP="00B16A66">
            <w:pPr>
              <w:pStyle w:val="ListParagraph"/>
              <w:numPr>
                <w:ilvl w:val="0"/>
                <w:numId w:val="1"/>
              </w:numPr>
              <w:autoSpaceDE w:val="0"/>
              <w:autoSpaceDN w:val="0"/>
              <w:adjustRightInd w:val="0"/>
              <w:spacing w:line="360" w:lineRule="auto"/>
              <w:jc w:val="both"/>
              <w:rPr>
                <w:rFonts w:ascii="Arial" w:hAnsi="Arial" w:cs="Helvetica"/>
                <w:sz w:val="20"/>
                <w:lang w:val="en-US"/>
              </w:rPr>
            </w:pPr>
            <w:r w:rsidRPr="00B16A66">
              <w:rPr>
                <w:rFonts w:ascii="Arial" w:hAnsi="Arial" w:cs="Helvetica"/>
                <w:sz w:val="20"/>
                <w:lang w:val="en-US"/>
              </w:rPr>
              <w:t xml:space="preserve">That the </w:t>
            </w:r>
            <w:del w:id="602" w:author="Jishu" w:date="2019-12-07T18:25:00Z">
              <w:r w:rsidRPr="00B16A66" w:rsidDel="00290B7B">
                <w:rPr>
                  <w:rFonts w:ascii="Arial" w:hAnsi="Arial" w:cs="Helvetica"/>
                  <w:sz w:val="20"/>
                  <w:lang w:val="en-US"/>
                </w:rPr>
                <w:delText>Licensee</w:delText>
              </w:r>
            </w:del>
            <w:ins w:id="603" w:author="Jishu" w:date="2019-12-07T18:25:00Z">
              <w:r w:rsidR="00290B7B">
                <w:rPr>
                  <w:rFonts w:ascii="Arial" w:hAnsi="Arial" w:cs="Helvetica"/>
                  <w:sz w:val="20"/>
                  <w:lang w:val="en-US"/>
                </w:rPr>
                <w:t>Licensee</w:t>
              </w:r>
            </w:ins>
            <w:r w:rsidRPr="00B16A66">
              <w:rPr>
                <w:rFonts w:ascii="Arial" w:hAnsi="Arial" w:cs="Helvetica"/>
                <w:sz w:val="20"/>
                <w:lang w:val="en-US"/>
              </w:rPr>
              <w:t xml:space="preserve"> agrees that he shall solely bear all risks and liabilities whatsoever, and meet all debts or</w:t>
            </w:r>
            <w:r w:rsidR="000B313E">
              <w:rPr>
                <w:rFonts w:ascii="Arial" w:hAnsi="Arial" w:cs="Helvetica"/>
                <w:sz w:val="20"/>
                <w:lang w:val="en-US"/>
              </w:rPr>
              <w:t xml:space="preserve"> arrears in respect of the business</w:t>
            </w:r>
            <w:r w:rsidRPr="00B16A66">
              <w:rPr>
                <w:rFonts w:ascii="Arial" w:hAnsi="Arial" w:cs="Helvetica"/>
                <w:sz w:val="20"/>
                <w:lang w:val="en-US"/>
              </w:rPr>
              <w:t xml:space="preserve"> carried on by the </w:t>
            </w:r>
            <w:del w:id="604" w:author="Jishu" w:date="2019-12-07T18:25:00Z">
              <w:r w:rsidRPr="00B16A66" w:rsidDel="00290B7B">
                <w:rPr>
                  <w:rFonts w:ascii="Arial" w:hAnsi="Arial" w:cs="Helvetica"/>
                  <w:sz w:val="20"/>
                  <w:lang w:val="en-US"/>
                </w:rPr>
                <w:delText>Licensee</w:delText>
              </w:r>
            </w:del>
            <w:ins w:id="605" w:author="Jishu" w:date="2019-12-07T18:25:00Z">
              <w:r w:rsidR="00290B7B">
                <w:rPr>
                  <w:rFonts w:ascii="Arial" w:hAnsi="Arial" w:cs="Helvetica"/>
                  <w:sz w:val="20"/>
                  <w:lang w:val="en-US"/>
                </w:rPr>
                <w:t>Licensee</w:t>
              </w:r>
            </w:ins>
            <w:r w:rsidRPr="00B16A66">
              <w:rPr>
                <w:rFonts w:ascii="Arial" w:hAnsi="Arial" w:cs="Helvetica"/>
                <w:sz w:val="20"/>
                <w:lang w:val="en-US"/>
              </w:rPr>
              <w:t xml:space="preserve"> in or from the licensed premises and the </w:t>
            </w:r>
            <w:del w:id="606" w:author="Jishu" w:date="2019-12-07T18:26:00Z">
              <w:r w:rsidRPr="00B16A66" w:rsidDel="00290B7B">
                <w:rPr>
                  <w:rFonts w:ascii="Arial" w:hAnsi="Arial" w:cs="Helvetica"/>
                  <w:sz w:val="20"/>
                  <w:lang w:val="en-US"/>
                </w:rPr>
                <w:delText>licensor</w:delText>
              </w:r>
            </w:del>
            <w:ins w:id="607" w:author="Jishu" w:date="2019-12-07T18:26:00Z">
              <w:r w:rsidR="00290B7B">
                <w:rPr>
                  <w:rFonts w:ascii="Arial" w:hAnsi="Arial" w:cs="Helvetica"/>
                  <w:sz w:val="20"/>
                  <w:lang w:val="en-US"/>
                </w:rPr>
                <w:t>Licensor</w:t>
              </w:r>
            </w:ins>
            <w:r w:rsidRPr="00B16A66">
              <w:rPr>
                <w:rFonts w:ascii="Arial" w:hAnsi="Arial" w:cs="Helvetica"/>
                <w:sz w:val="20"/>
                <w:lang w:val="en-US"/>
              </w:rPr>
              <w:t xml:space="preserve"> shall not be liable for any such risks nor for any debts, arrears, or other levies statutory or otherwise, arising out of any of the acts, omissions or deeds of the </w:t>
            </w:r>
            <w:del w:id="608" w:author="Jishu" w:date="2019-12-07T18:25:00Z">
              <w:r w:rsidRPr="00B16A66" w:rsidDel="00290B7B">
                <w:rPr>
                  <w:rFonts w:ascii="Arial" w:hAnsi="Arial" w:cs="Helvetica"/>
                  <w:sz w:val="20"/>
                  <w:lang w:val="en-US"/>
                </w:rPr>
                <w:delText>licensee</w:delText>
              </w:r>
            </w:del>
            <w:ins w:id="609" w:author="Jishu" w:date="2019-12-07T18:25:00Z">
              <w:r w:rsidR="00290B7B">
                <w:rPr>
                  <w:rFonts w:ascii="Arial" w:hAnsi="Arial" w:cs="Helvetica"/>
                  <w:sz w:val="20"/>
                  <w:lang w:val="en-US"/>
                </w:rPr>
                <w:t>Licensee</w:t>
              </w:r>
            </w:ins>
            <w:r w:rsidRPr="00B16A66">
              <w:rPr>
                <w:rFonts w:ascii="Arial" w:hAnsi="Arial" w:cs="Helvetica"/>
                <w:sz w:val="20"/>
                <w:lang w:val="en-US"/>
              </w:rPr>
              <w:t>.</w:t>
            </w:r>
          </w:p>
          <w:p w14:paraId="7A1AE92F" w14:textId="25DC9D9C" w:rsidR="00926098" w:rsidRDefault="00926098" w:rsidP="00B16A66">
            <w:pPr>
              <w:pStyle w:val="ListParagraph"/>
              <w:numPr>
                <w:ilvl w:val="0"/>
                <w:numId w:val="1"/>
              </w:numPr>
              <w:autoSpaceDE w:val="0"/>
              <w:autoSpaceDN w:val="0"/>
              <w:adjustRightInd w:val="0"/>
              <w:spacing w:line="360" w:lineRule="auto"/>
              <w:jc w:val="both"/>
              <w:rPr>
                <w:rFonts w:ascii="Arial" w:hAnsi="Arial" w:cs="Helvetica"/>
                <w:sz w:val="20"/>
                <w:lang w:val="en-US"/>
              </w:rPr>
            </w:pPr>
            <w:r>
              <w:rPr>
                <w:rFonts w:ascii="Arial" w:hAnsi="Arial" w:cs="Helvetica"/>
                <w:sz w:val="20"/>
                <w:lang w:val="en-US"/>
              </w:rPr>
              <w:t xml:space="preserve">That on expiration of the license by efflux of time or by termination, the </w:t>
            </w:r>
            <w:del w:id="610" w:author="Jishu" w:date="2019-12-07T18:25:00Z">
              <w:r w:rsidDel="00290B7B">
                <w:rPr>
                  <w:rFonts w:ascii="Arial" w:hAnsi="Arial" w:cs="Helvetica"/>
                  <w:sz w:val="20"/>
                  <w:lang w:val="en-US"/>
                </w:rPr>
                <w:delText>licensee</w:delText>
              </w:r>
            </w:del>
            <w:ins w:id="611" w:author="Jishu" w:date="2019-12-07T18:25:00Z">
              <w:r w:rsidR="00290B7B">
                <w:rPr>
                  <w:rFonts w:ascii="Arial" w:hAnsi="Arial" w:cs="Helvetica"/>
                  <w:sz w:val="20"/>
                  <w:lang w:val="en-US"/>
                </w:rPr>
                <w:t>Licensee</w:t>
              </w:r>
            </w:ins>
            <w:r>
              <w:rPr>
                <w:rFonts w:ascii="Arial" w:hAnsi="Arial" w:cs="Helvetica"/>
                <w:sz w:val="20"/>
                <w:lang w:val="en-US"/>
              </w:rPr>
              <w:t xml:space="preserve"> shall hand over the vacant and peaceful possessi</w:t>
            </w:r>
            <w:r w:rsidR="00AE673C">
              <w:rPr>
                <w:rFonts w:ascii="Arial" w:hAnsi="Arial" w:cs="Helvetica"/>
                <w:sz w:val="20"/>
                <w:lang w:val="en-US"/>
              </w:rPr>
              <w:t xml:space="preserve">on of the premises, after restoring the premises </w:t>
            </w:r>
            <w:del w:id="612" w:author="Jishu" w:date="2019-12-07T18:32:00Z">
              <w:r w:rsidR="00AE673C" w:rsidDel="00147444">
                <w:rPr>
                  <w:rFonts w:ascii="Arial" w:hAnsi="Arial" w:cs="Helvetica"/>
                  <w:sz w:val="20"/>
                  <w:lang w:val="en-US"/>
                </w:rPr>
                <w:delText>in</w:delText>
              </w:r>
            </w:del>
            <w:ins w:id="613" w:author="Jishu" w:date="2019-12-07T18:32:00Z">
              <w:r w:rsidR="00147444">
                <w:rPr>
                  <w:rFonts w:ascii="Arial" w:hAnsi="Arial" w:cs="Helvetica"/>
                  <w:sz w:val="20"/>
                  <w:lang w:val="en-US"/>
                </w:rPr>
                <w:t>to</w:t>
              </w:r>
            </w:ins>
            <w:r w:rsidR="00AE673C">
              <w:rPr>
                <w:rFonts w:ascii="Arial" w:hAnsi="Arial" w:cs="Helvetica"/>
                <w:sz w:val="20"/>
                <w:lang w:val="en-US"/>
              </w:rPr>
              <w:t xml:space="preserve"> its original condition, by removing all the structures, whate</w:t>
            </w:r>
            <w:r w:rsidR="00180293">
              <w:rPr>
                <w:rFonts w:ascii="Arial" w:hAnsi="Arial" w:cs="Helvetica"/>
                <w:sz w:val="20"/>
                <w:lang w:val="en-US"/>
              </w:rPr>
              <w:t xml:space="preserve">ver put on by the </w:t>
            </w:r>
            <w:del w:id="614" w:author="Jishu" w:date="2019-12-07T18:25:00Z">
              <w:r w:rsidR="00180293" w:rsidDel="00290B7B">
                <w:rPr>
                  <w:rFonts w:ascii="Arial" w:hAnsi="Arial" w:cs="Helvetica"/>
                  <w:sz w:val="20"/>
                  <w:lang w:val="en-US"/>
                </w:rPr>
                <w:delText>licensee</w:delText>
              </w:r>
            </w:del>
            <w:ins w:id="615" w:author="Jishu" w:date="2019-12-07T18:25:00Z">
              <w:r w:rsidR="00290B7B">
                <w:rPr>
                  <w:rFonts w:ascii="Arial" w:hAnsi="Arial" w:cs="Helvetica"/>
                  <w:sz w:val="20"/>
                  <w:lang w:val="en-US"/>
                </w:rPr>
                <w:t>Licensee</w:t>
              </w:r>
            </w:ins>
            <w:r w:rsidR="00180293">
              <w:rPr>
                <w:rFonts w:ascii="Arial" w:hAnsi="Arial" w:cs="Helvetica"/>
                <w:sz w:val="20"/>
                <w:lang w:val="en-US"/>
              </w:rPr>
              <w:t>. T</w:t>
            </w:r>
            <w:r w:rsidR="00AE673C">
              <w:rPr>
                <w:rFonts w:ascii="Arial" w:hAnsi="Arial" w:cs="Helvetica"/>
                <w:sz w:val="20"/>
                <w:lang w:val="en-US"/>
              </w:rPr>
              <w:t xml:space="preserve">he </w:t>
            </w:r>
            <w:del w:id="616" w:author="Jishu" w:date="2019-12-07T18:25:00Z">
              <w:r w:rsidR="00AE673C" w:rsidDel="00290B7B">
                <w:rPr>
                  <w:rFonts w:ascii="Arial" w:hAnsi="Arial" w:cs="Helvetica"/>
                  <w:sz w:val="20"/>
                  <w:lang w:val="en-US"/>
                </w:rPr>
                <w:delText>licensee</w:delText>
              </w:r>
            </w:del>
            <w:ins w:id="617" w:author="Jishu" w:date="2019-12-07T18:25:00Z">
              <w:r w:rsidR="00290B7B">
                <w:rPr>
                  <w:rFonts w:ascii="Arial" w:hAnsi="Arial" w:cs="Helvetica"/>
                  <w:sz w:val="20"/>
                  <w:lang w:val="en-US"/>
                </w:rPr>
                <w:t>Licensee</w:t>
              </w:r>
            </w:ins>
            <w:r w:rsidR="00AE673C">
              <w:rPr>
                <w:rFonts w:ascii="Arial" w:hAnsi="Arial" w:cs="Helvetica"/>
                <w:sz w:val="20"/>
                <w:lang w:val="en-US"/>
              </w:rPr>
              <w:t xml:space="preserve"> shall </w:t>
            </w:r>
            <w:r w:rsidR="00180293">
              <w:rPr>
                <w:rFonts w:ascii="Arial" w:hAnsi="Arial" w:cs="Helvetica"/>
                <w:sz w:val="20"/>
                <w:lang w:val="en-US"/>
              </w:rPr>
              <w:t xml:space="preserve">also </w:t>
            </w:r>
            <w:r w:rsidR="00AE673C">
              <w:rPr>
                <w:rFonts w:ascii="Arial" w:hAnsi="Arial" w:cs="Helvetica"/>
                <w:sz w:val="20"/>
                <w:lang w:val="en-US"/>
              </w:rPr>
              <w:t>ma</w:t>
            </w:r>
            <w:r w:rsidR="00180293">
              <w:rPr>
                <w:rFonts w:ascii="Arial" w:hAnsi="Arial" w:cs="Helvetica"/>
                <w:sz w:val="20"/>
                <w:lang w:val="en-US"/>
              </w:rPr>
              <w:t>ke good all damages, which may</w:t>
            </w:r>
            <w:r w:rsidR="00AE673C">
              <w:rPr>
                <w:rFonts w:ascii="Arial" w:hAnsi="Arial" w:cs="Helvetica"/>
                <w:sz w:val="20"/>
                <w:lang w:val="en-US"/>
              </w:rPr>
              <w:t xml:space="preserve"> be caused to the premises and that if the </w:t>
            </w:r>
            <w:del w:id="618" w:author="Jishu" w:date="2019-12-07T18:25:00Z">
              <w:r w:rsidR="00AE673C" w:rsidDel="00290B7B">
                <w:rPr>
                  <w:rFonts w:ascii="Arial" w:hAnsi="Arial" w:cs="Helvetica"/>
                  <w:sz w:val="20"/>
                  <w:lang w:val="en-US"/>
                </w:rPr>
                <w:delText>licensee</w:delText>
              </w:r>
            </w:del>
            <w:ins w:id="619" w:author="Jishu" w:date="2019-12-07T18:25:00Z">
              <w:r w:rsidR="00290B7B">
                <w:rPr>
                  <w:rFonts w:ascii="Arial" w:hAnsi="Arial" w:cs="Helvetica"/>
                  <w:sz w:val="20"/>
                  <w:lang w:val="en-US"/>
                </w:rPr>
                <w:t>Licensee</w:t>
              </w:r>
            </w:ins>
            <w:r w:rsidR="00AE673C">
              <w:rPr>
                <w:rFonts w:ascii="Arial" w:hAnsi="Arial" w:cs="Helvetica"/>
                <w:sz w:val="20"/>
                <w:lang w:val="en-US"/>
              </w:rPr>
              <w:t xml:space="preserve"> fails to remove the structures constructed thereon, while surrendering the premises, the </w:t>
            </w:r>
            <w:del w:id="620" w:author="Jishu" w:date="2019-12-07T18:26:00Z">
              <w:r w:rsidR="00AE673C" w:rsidDel="00290B7B">
                <w:rPr>
                  <w:rFonts w:ascii="Arial" w:hAnsi="Arial" w:cs="Helvetica"/>
                  <w:sz w:val="20"/>
                  <w:lang w:val="en-US"/>
                </w:rPr>
                <w:delText>licensor</w:delText>
              </w:r>
            </w:del>
            <w:ins w:id="621" w:author="Jishu" w:date="2019-12-07T18:26:00Z">
              <w:r w:rsidR="00290B7B">
                <w:rPr>
                  <w:rFonts w:ascii="Arial" w:hAnsi="Arial" w:cs="Helvetica"/>
                  <w:sz w:val="20"/>
                  <w:lang w:val="en-US"/>
                </w:rPr>
                <w:t>Licensor</w:t>
              </w:r>
            </w:ins>
            <w:r w:rsidR="00AE673C">
              <w:rPr>
                <w:rFonts w:ascii="Arial" w:hAnsi="Arial" w:cs="Helvetica"/>
                <w:sz w:val="20"/>
                <w:lang w:val="en-US"/>
              </w:rPr>
              <w:t xml:space="preserve"> is entitled to use and utilize the premises with the structures ther</w:t>
            </w:r>
            <w:r w:rsidR="00BE4B03">
              <w:rPr>
                <w:rFonts w:ascii="Arial" w:hAnsi="Arial" w:cs="Helvetica"/>
                <w:sz w:val="20"/>
                <w:lang w:val="en-US"/>
              </w:rPr>
              <w:t>e</w:t>
            </w:r>
            <w:r w:rsidR="00AE673C">
              <w:rPr>
                <w:rFonts w:ascii="Arial" w:hAnsi="Arial" w:cs="Helvetica"/>
                <w:sz w:val="20"/>
                <w:lang w:val="en-US"/>
              </w:rPr>
              <w:t xml:space="preserve">on, in the way </w:t>
            </w:r>
            <w:del w:id="622" w:author="Jishu" w:date="2019-12-07T18:26:00Z">
              <w:r w:rsidR="00AE673C" w:rsidDel="00290B7B">
                <w:rPr>
                  <w:rFonts w:ascii="Arial" w:hAnsi="Arial" w:cs="Helvetica"/>
                  <w:sz w:val="20"/>
                  <w:lang w:val="en-US"/>
                </w:rPr>
                <w:delText>licensor</w:delText>
              </w:r>
            </w:del>
            <w:ins w:id="623" w:author="Jishu" w:date="2019-12-07T18:26:00Z">
              <w:r w:rsidR="00290B7B">
                <w:rPr>
                  <w:rFonts w:ascii="Arial" w:hAnsi="Arial" w:cs="Helvetica"/>
                  <w:sz w:val="20"/>
                  <w:lang w:val="en-US"/>
                </w:rPr>
                <w:t>Licensor</w:t>
              </w:r>
            </w:ins>
            <w:r w:rsidR="00AE673C">
              <w:rPr>
                <w:rFonts w:ascii="Arial" w:hAnsi="Arial" w:cs="Helvetica"/>
                <w:sz w:val="20"/>
                <w:lang w:val="en-US"/>
              </w:rPr>
              <w:t xml:space="preserve"> deems appropriate and that the </w:t>
            </w:r>
            <w:del w:id="624" w:author="Jishu" w:date="2019-12-07T18:25:00Z">
              <w:r w:rsidR="00AE673C" w:rsidDel="00290B7B">
                <w:rPr>
                  <w:rFonts w:ascii="Arial" w:hAnsi="Arial" w:cs="Helvetica"/>
                  <w:sz w:val="20"/>
                  <w:lang w:val="en-US"/>
                </w:rPr>
                <w:delText>licensee</w:delText>
              </w:r>
            </w:del>
            <w:ins w:id="625" w:author="Jishu" w:date="2019-12-07T18:25:00Z">
              <w:r w:rsidR="00290B7B">
                <w:rPr>
                  <w:rFonts w:ascii="Arial" w:hAnsi="Arial" w:cs="Helvetica"/>
                  <w:sz w:val="20"/>
                  <w:lang w:val="en-US"/>
                </w:rPr>
                <w:t>Licensee</w:t>
              </w:r>
            </w:ins>
            <w:r w:rsidR="00AE673C">
              <w:rPr>
                <w:rFonts w:ascii="Arial" w:hAnsi="Arial" w:cs="Helvetica"/>
                <w:sz w:val="20"/>
                <w:lang w:val="en-US"/>
              </w:rPr>
              <w:t xml:space="preserve"> shall not be entitled to have any compensation thereof </w:t>
            </w:r>
            <w:r w:rsidR="00654ACC">
              <w:rPr>
                <w:rFonts w:ascii="Arial" w:hAnsi="Arial" w:cs="Helvetica"/>
                <w:sz w:val="20"/>
                <w:lang w:val="en-US"/>
              </w:rPr>
              <w:t>but</w:t>
            </w:r>
            <w:r w:rsidR="00AE673C">
              <w:rPr>
                <w:rFonts w:ascii="Arial" w:hAnsi="Arial" w:cs="Helvetica"/>
                <w:sz w:val="20"/>
                <w:lang w:val="en-US"/>
              </w:rPr>
              <w:t xml:space="preserve"> the </w:t>
            </w:r>
            <w:del w:id="626" w:author="Jishu" w:date="2019-12-07T18:26:00Z">
              <w:r w:rsidR="00AE673C" w:rsidDel="00290B7B">
                <w:rPr>
                  <w:rFonts w:ascii="Arial" w:hAnsi="Arial" w:cs="Helvetica"/>
                  <w:sz w:val="20"/>
                  <w:lang w:val="en-US"/>
                </w:rPr>
                <w:delText>licensor</w:delText>
              </w:r>
            </w:del>
            <w:ins w:id="627" w:author="Jishu" w:date="2019-12-07T18:26:00Z">
              <w:r w:rsidR="00290B7B">
                <w:rPr>
                  <w:rFonts w:ascii="Arial" w:hAnsi="Arial" w:cs="Helvetica"/>
                  <w:sz w:val="20"/>
                  <w:lang w:val="en-US"/>
                </w:rPr>
                <w:t>Licensor</w:t>
              </w:r>
            </w:ins>
            <w:r w:rsidR="00AE673C">
              <w:rPr>
                <w:rFonts w:ascii="Arial" w:hAnsi="Arial" w:cs="Helvetica"/>
                <w:sz w:val="20"/>
                <w:lang w:val="en-US"/>
              </w:rPr>
              <w:t xml:space="preserve"> shall be entitled to claim damages from the </w:t>
            </w:r>
            <w:del w:id="628" w:author="Jishu" w:date="2019-12-07T18:25:00Z">
              <w:r w:rsidR="00AE673C" w:rsidDel="00290B7B">
                <w:rPr>
                  <w:rFonts w:ascii="Arial" w:hAnsi="Arial" w:cs="Helvetica"/>
                  <w:sz w:val="20"/>
                  <w:lang w:val="en-US"/>
                </w:rPr>
                <w:delText>licensee</w:delText>
              </w:r>
            </w:del>
            <w:ins w:id="629" w:author="Jishu" w:date="2019-12-07T18:25:00Z">
              <w:r w:rsidR="00290B7B">
                <w:rPr>
                  <w:rFonts w:ascii="Arial" w:hAnsi="Arial" w:cs="Helvetica"/>
                  <w:sz w:val="20"/>
                  <w:lang w:val="en-US"/>
                </w:rPr>
                <w:t>Licensee</w:t>
              </w:r>
            </w:ins>
            <w:r w:rsidR="00AE673C">
              <w:rPr>
                <w:rFonts w:ascii="Arial" w:hAnsi="Arial" w:cs="Helvetica"/>
                <w:sz w:val="20"/>
                <w:lang w:val="en-US"/>
              </w:rPr>
              <w:t xml:space="preserve"> towards cost of removing </w:t>
            </w:r>
            <w:r w:rsidR="000435E5">
              <w:rPr>
                <w:rFonts w:ascii="Arial" w:hAnsi="Arial" w:cs="Helvetica"/>
                <w:sz w:val="20"/>
                <w:lang w:val="en-US"/>
              </w:rPr>
              <w:t>the structure thereon.</w:t>
            </w:r>
          </w:p>
          <w:p w14:paraId="369530AB" w14:textId="77777777" w:rsidR="000435E5" w:rsidRPr="00B16A66" w:rsidRDefault="000435E5" w:rsidP="000435E5">
            <w:pPr>
              <w:pStyle w:val="ListParagraph"/>
              <w:autoSpaceDE w:val="0"/>
              <w:autoSpaceDN w:val="0"/>
              <w:adjustRightInd w:val="0"/>
              <w:spacing w:line="360" w:lineRule="auto"/>
              <w:jc w:val="both"/>
              <w:rPr>
                <w:rFonts w:ascii="Arial" w:hAnsi="Arial" w:cs="Helvetica"/>
                <w:sz w:val="20"/>
                <w:lang w:val="en-US"/>
              </w:rPr>
            </w:pPr>
          </w:p>
          <w:p w14:paraId="54F5B0F5" w14:textId="77777777" w:rsidR="000F2D1B" w:rsidRPr="000F2D1B" w:rsidRDefault="009D072A" w:rsidP="000F2D1B">
            <w:pPr>
              <w:pStyle w:val="ListParagraph"/>
              <w:numPr>
                <w:ilvl w:val="0"/>
                <w:numId w:val="1"/>
              </w:numPr>
              <w:autoSpaceDE w:val="0"/>
              <w:autoSpaceDN w:val="0"/>
              <w:adjustRightInd w:val="0"/>
              <w:spacing w:line="360" w:lineRule="auto"/>
              <w:jc w:val="both"/>
              <w:rPr>
                <w:ins w:id="630" w:author="Jishu" w:date="2019-12-07T18:44:00Z"/>
                <w:rFonts w:ascii="Arial" w:hAnsi="Arial" w:cs="Arial"/>
                <w:sz w:val="20"/>
                <w:lang w:val="en-US"/>
                <w:rPrChange w:id="631" w:author="Jishu" w:date="2019-12-07T18:44:00Z">
                  <w:rPr>
                    <w:ins w:id="632" w:author="Jishu" w:date="2019-12-07T18:44:00Z"/>
                    <w:rFonts w:ascii="Book Antiqua" w:hAnsi="Book Antiqua" w:cs="Helvetica"/>
                    <w:szCs w:val="22"/>
                    <w:lang w:val="en-US"/>
                  </w:rPr>
                </w:rPrChange>
              </w:rPr>
            </w:pPr>
            <w:r w:rsidRPr="00B16A66">
              <w:rPr>
                <w:rFonts w:ascii="Arial" w:hAnsi="Arial" w:cs="Helvetica"/>
                <w:sz w:val="20"/>
                <w:lang w:bidi="ar-SA"/>
              </w:rPr>
              <w:t xml:space="preserve">That the </w:t>
            </w:r>
            <w:del w:id="633" w:author="Jishu" w:date="2019-12-07T18:25:00Z">
              <w:r w:rsidRPr="00B16A66" w:rsidDel="00290B7B">
                <w:rPr>
                  <w:rFonts w:ascii="Arial" w:hAnsi="Arial" w:cs="Helvetica"/>
                  <w:sz w:val="20"/>
                  <w:lang w:bidi="ar-SA"/>
                </w:rPr>
                <w:delText>licensee</w:delText>
              </w:r>
            </w:del>
            <w:ins w:id="634" w:author="Jishu" w:date="2019-12-07T18:25:00Z">
              <w:r w:rsidR="00290B7B">
                <w:rPr>
                  <w:rFonts w:ascii="Arial" w:hAnsi="Arial" w:cs="Helvetica"/>
                  <w:sz w:val="20"/>
                  <w:lang w:bidi="ar-SA"/>
                </w:rPr>
                <w:t>Licensee</w:t>
              </w:r>
            </w:ins>
            <w:r w:rsidRPr="00B16A66">
              <w:rPr>
                <w:rFonts w:ascii="Arial" w:hAnsi="Arial" w:cs="Helvetica"/>
                <w:sz w:val="20"/>
                <w:lang w:bidi="ar-SA"/>
              </w:rPr>
              <w:t xml:space="preserve"> agrees and undertakes that the </w:t>
            </w:r>
            <w:r w:rsidR="000435E5">
              <w:rPr>
                <w:rFonts w:ascii="Arial" w:hAnsi="Arial" w:cs="Helvetica"/>
                <w:sz w:val="20"/>
                <w:lang w:bidi="ar-SA"/>
              </w:rPr>
              <w:t>safety and security of the office</w:t>
            </w:r>
            <w:r w:rsidRPr="00B16A66">
              <w:rPr>
                <w:rFonts w:ascii="Arial" w:hAnsi="Arial" w:cs="Helvetica"/>
                <w:sz w:val="20"/>
                <w:lang w:bidi="ar-SA"/>
              </w:rPr>
              <w:t xml:space="preserve"> and the tempo</w:t>
            </w:r>
            <w:r w:rsidR="000435E5">
              <w:rPr>
                <w:rFonts w:ascii="Arial" w:hAnsi="Arial" w:cs="Helvetica"/>
                <w:sz w:val="20"/>
                <w:lang w:bidi="ar-SA"/>
              </w:rPr>
              <w:t xml:space="preserve">rary structures installed by </w:t>
            </w:r>
            <w:del w:id="635" w:author="Jishu" w:date="2019-12-07T18:25:00Z">
              <w:r w:rsidR="000435E5" w:rsidDel="00290B7B">
                <w:rPr>
                  <w:rFonts w:ascii="Arial" w:hAnsi="Arial" w:cs="Helvetica"/>
                  <w:sz w:val="20"/>
                  <w:lang w:bidi="ar-SA"/>
                </w:rPr>
                <w:delText>licensee</w:delText>
              </w:r>
            </w:del>
            <w:ins w:id="636" w:author="Jishu" w:date="2019-12-07T18:25:00Z">
              <w:r w:rsidR="00290B7B">
                <w:rPr>
                  <w:rFonts w:ascii="Arial" w:hAnsi="Arial" w:cs="Helvetica"/>
                  <w:sz w:val="20"/>
                  <w:lang w:bidi="ar-SA"/>
                </w:rPr>
                <w:t>Licensee</w:t>
              </w:r>
            </w:ins>
            <w:r w:rsidRPr="00B16A66">
              <w:rPr>
                <w:rFonts w:ascii="Arial" w:hAnsi="Arial" w:cs="Helvetica"/>
                <w:sz w:val="20"/>
                <w:lang w:bidi="ar-SA"/>
              </w:rPr>
              <w:t xml:space="preserve"> shall be </w:t>
            </w:r>
            <w:r w:rsidR="000435E5">
              <w:rPr>
                <w:rFonts w:ascii="Arial" w:hAnsi="Arial" w:cs="Helvetica"/>
                <w:sz w:val="20"/>
                <w:lang w:bidi="ar-SA"/>
              </w:rPr>
              <w:t xml:space="preserve">the </w:t>
            </w:r>
            <w:del w:id="637" w:author="Jishu" w:date="2019-12-07T18:25:00Z">
              <w:r w:rsidR="000435E5" w:rsidDel="00290B7B">
                <w:rPr>
                  <w:rFonts w:ascii="Arial" w:hAnsi="Arial" w:cs="Helvetica"/>
                  <w:sz w:val="20"/>
                  <w:lang w:bidi="ar-SA"/>
                </w:rPr>
                <w:delText>licensee</w:delText>
              </w:r>
            </w:del>
            <w:del w:id="638" w:author="Jishu" w:date="2019-12-07T18:33:00Z">
              <w:r w:rsidR="000435E5" w:rsidDel="00147444">
                <w:rPr>
                  <w:rFonts w:ascii="Arial" w:hAnsi="Arial" w:cs="Helvetica"/>
                  <w:sz w:val="20"/>
                  <w:lang w:bidi="ar-SA"/>
                </w:rPr>
                <w:delText>’s</w:delText>
              </w:r>
            </w:del>
            <w:r w:rsidRPr="00B16A66">
              <w:rPr>
                <w:rFonts w:ascii="Arial" w:hAnsi="Arial" w:cs="Helvetica"/>
                <w:sz w:val="20"/>
                <w:lang w:bidi="ar-SA"/>
              </w:rPr>
              <w:t xml:space="preserve"> sole responsibility</w:t>
            </w:r>
            <w:ins w:id="639" w:author="Jishu" w:date="2019-12-07T18:33:00Z">
              <w:r w:rsidR="00147444">
                <w:rPr>
                  <w:rFonts w:ascii="Arial" w:hAnsi="Arial" w:cs="Helvetica"/>
                  <w:sz w:val="20"/>
                  <w:lang w:bidi="ar-SA"/>
                </w:rPr>
                <w:t xml:space="preserve"> of the Licensee</w:t>
              </w:r>
            </w:ins>
            <w:r w:rsidR="00AE673C">
              <w:rPr>
                <w:rFonts w:ascii="Arial" w:hAnsi="Arial" w:cs="Helvetica"/>
                <w:sz w:val="20"/>
                <w:lang w:bidi="ar-SA"/>
              </w:rPr>
              <w:t>,</w:t>
            </w:r>
            <w:r w:rsidR="000435E5">
              <w:rPr>
                <w:rFonts w:ascii="Arial" w:hAnsi="Arial" w:cs="Helvetica"/>
                <w:sz w:val="20"/>
                <w:lang w:bidi="ar-SA"/>
              </w:rPr>
              <w:t xml:space="preserve"> and that </w:t>
            </w:r>
            <w:del w:id="640" w:author="Jishu" w:date="2019-12-07T18:25:00Z">
              <w:r w:rsidR="000435E5" w:rsidDel="00290B7B">
                <w:rPr>
                  <w:rFonts w:ascii="Arial" w:hAnsi="Arial" w:cs="Helvetica"/>
                  <w:sz w:val="20"/>
                  <w:lang w:bidi="ar-SA"/>
                </w:rPr>
                <w:delText>licensee</w:delText>
              </w:r>
            </w:del>
            <w:ins w:id="641" w:author="Jishu" w:date="2019-12-07T18:25:00Z">
              <w:r w:rsidR="00290B7B">
                <w:rPr>
                  <w:rFonts w:ascii="Arial" w:hAnsi="Arial" w:cs="Helvetica"/>
                  <w:sz w:val="20"/>
                  <w:lang w:bidi="ar-SA"/>
                </w:rPr>
                <w:t>Licensee</w:t>
              </w:r>
            </w:ins>
            <w:r w:rsidRPr="00B16A66">
              <w:rPr>
                <w:rFonts w:ascii="Arial" w:hAnsi="Arial" w:cs="Helvetica"/>
                <w:sz w:val="20"/>
                <w:lang w:bidi="ar-SA"/>
              </w:rPr>
              <w:t xml:space="preserve"> shall take adequate insurance coverage to cover eventualities. </w:t>
            </w:r>
            <w:ins w:id="642" w:author="Jishu" w:date="2019-12-07T18:44:00Z">
              <w:r w:rsidR="000F2D1B" w:rsidRPr="000F2D1B">
                <w:rPr>
                  <w:rFonts w:ascii="Arial" w:eastAsia="Calibri" w:hAnsi="Arial" w:cs="Arial"/>
                  <w:sz w:val="20"/>
                  <w:rPrChange w:id="643" w:author="Jishu" w:date="2019-12-07T18:44:00Z">
                    <w:rPr>
                      <w:rFonts w:ascii="Book Antiqua" w:eastAsia="Calibri" w:hAnsi="Book Antiqua" w:cs="Calibri"/>
                    </w:rPr>
                  </w:rPrChange>
                </w:rPr>
                <w:t xml:space="preserve">The Licensee shall during the period of license, keep the licensed premises and the structures constructed thereon in good repair and condition and shall not store or use any articles of combustible or hazardous nature in the premises and shall not expose the premises to the risk of fire or other similar accidents. </w:t>
              </w:r>
            </w:ins>
          </w:p>
          <w:p w14:paraId="5CE3F50A" w14:textId="317DD11B" w:rsidR="00B16A66" w:rsidRPr="00B16A66" w:rsidRDefault="00B16A66">
            <w:pPr>
              <w:pStyle w:val="ListParagraph"/>
              <w:autoSpaceDE w:val="0"/>
              <w:autoSpaceDN w:val="0"/>
              <w:adjustRightInd w:val="0"/>
              <w:spacing w:line="360" w:lineRule="auto"/>
              <w:jc w:val="both"/>
              <w:rPr>
                <w:rFonts w:ascii="Arial" w:hAnsi="Arial" w:cs="Helvetica"/>
                <w:sz w:val="20"/>
                <w:lang w:val="en-US"/>
              </w:rPr>
              <w:pPrChange w:id="644" w:author="Sajan" w:date="2019-12-17T10:55:00Z">
                <w:pPr>
                  <w:pStyle w:val="ListParagraph"/>
                  <w:numPr>
                    <w:numId w:val="1"/>
                  </w:numPr>
                  <w:autoSpaceDE w:val="0"/>
                  <w:autoSpaceDN w:val="0"/>
                  <w:adjustRightInd w:val="0"/>
                  <w:spacing w:line="360" w:lineRule="auto"/>
                  <w:ind w:hanging="360"/>
                  <w:jc w:val="both"/>
                </w:pPr>
              </w:pPrChange>
            </w:pPr>
          </w:p>
          <w:p w14:paraId="7EA6DCC4" w14:textId="627A5EC3" w:rsidR="00B16A66" w:rsidRPr="00B16A66" w:rsidRDefault="009D072A" w:rsidP="00B16A66">
            <w:pPr>
              <w:pStyle w:val="ListParagraph"/>
              <w:numPr>
                <w:ilvl w:val="0"/>
                <w:numId w:val="1"/>
              </w:numPr>
              <w:autoSpaceDE w:val="0"/>
              <w:autoSpaceDN w:val="0"/>
              <w:adjustRightInd w:val="0"/>
              <w:spacing w:line="360" w:lineRule="auto"/>
              <w:jc w:val="both"/>
              <w:rPr>
                <w:rFonts w:ascii="Arial" w:hAnsi="Arial" w:cs="Helvetica"/>
                <w:sz w:val="20"/>
                <w:lang w:val="en-US"/>
              </w:rPr>
            </w:pPr>
            <w:r w:rsidRPr="00B16A66">
              <w:rPr>
                <w:rFonts w:ascii="Arial" w:hAnsi="Arial" w:cs="Helvetica"/>
                <w:sz w:val="20"/>
              </w:rPr>
              <w:t xml:space="preserve">That the licensed premises will be governed by the provisions of various acts governing functioning of Metro Railways, the Public Premises (Eviction of Unauthorized Occupants) Act, 1971 and other relevant Acts. The </w:t>
            </w:r>
            <w:del w:id="645" w:author="Jishu" w:date="2019-12-07T18:25:00Z">
              <w:r w:rsidRPr="00B16A66" w:rsidDel="00290B7B">
                <w:rPr>
                  <w:rFonts w:ascii="Arial" w:hAnsi="Arial" w:cs="Helvetica"/>
                  <w:sz w:val="20"/>
                </w:rPr>
                <w:delText>licensee</w:delText>
              </w:r>
            </w:del>
            <w:ins w:id="646" w:author="Jishu" w:date="2019-12-07T18:25:00Z">
              <w:r w:rsidR="00290B7B">
                <w:rPr>
                  <w:rFonts w:ascii="Arial" w:hAnsi="Arial" w:cs="Helvetica"/>
                  <w:sz w:val="20"/>
                </w:rPr>
                <w:t>Licensee</w:t>
              </w:r>
            </w:ins>
            <w:r w:rsidRPr="00B16A66">
              <w:rPr>
                <w:rFonts w:ascii="Arial" w:hAnsi="Arial" w:cs="Helvetica"/>
                <w:sz w:val="20"/>
              </w:rPr>
              <w:t xml:space="preserve"> agrees to follow provisions of the said Acts, scrupulously. </w:t>
            </w:r>
          </w:p>
          <w:p w14:paraId="6D4D16D6" w14:textId="2C119F2F" w:rsidR="00B16A66" w:rsidRPr="00B16A66" w:rsidRDefault="009D072A" w:rsidP="00B16A66">
            <w:pPr>
              <w:pStyle w:val="ListParagraph"/>
              <w:numPr>
                <w:ilvl w:val="0"/>
                <w:numId w:val="1"/>
              </w:numPr>
              <w:autoSpaceDE w:val="0"/>
              <w:autoSpaceDN w:val="0"/>
              <w:adjustRightInd w:val="0"/>
              <w:spacing w:line="360" w:lineRule="auto"/>
              <w:jc w:val="both"/>
              <w:rPr>
                <w:rFonts w:ascii="Arial" w:hAnsi="Arial" w:cs="Helvetica"/>
                <w:sz w:val="20"/>
                <w:lang w:val="en-US"/>
              </w:rPr>
            </w:pPr>
            <w:r w:rsidRPr="00B16A66">
              <w:rPr>
                <w:rFonts w:ascii="Arial" w:hAnsi="Arial" w:cs="Helvetica"/>
                <w:sz w:val="20"/>
              </w:rPr>
              <w:lastRenderedPageBreak/>
              <w:t xml:space="preserve">That the </w:t>
            </w:r>
            <w:del w:id="647" w:author="Jishu" w:date="2019-12-07T18:25:00Z">
              <w:r w:rsidR="0061032E" w:rsidRPr="00B16A66" w:rsidDel="00290B7B">
                <w:rPr>
                  <w:rFonts w:ascii="Arial" w:hAnsi="Arial" w:cs="Helvetica"/>
                  <w:sz w:val="20"/>
                </w:rPr>
                <w:delText>licensee</w:delText>
              </w:r>
            </w:del>
            <w:ins w:id="648" w:author="Jishu" w:date="2019-12-07T18:25:00Z">
              <w:r w:rsidR="00290B7B">
                <w:rPr>
                  <w:rFonts w:ascii="Arial" w:hAnsi="Arial" w:cs="Helvetica"/>
                  <w:sz w:val="20"/>
                </w:rPr>
                <w:t>Licensee</w:t>
              </w:r>
            </w:ins>
            <w:r w:rsidRPr="00B16A66">
              <w:rPr>
                <w:rFonts w:ascii="Arial" w:hAnsi="Arial" w:cs="Helvetica"/>
                <w:sz w:val="20"/>
              </w:rPr>
              <w:t xml:space="preserve"> agrees to keep the </w:t>
            </w:r>
            <w:del w:id="649" w:author="Jishu" w:date="2019-12-07T18:26:00Z">
              <w:r w:rsidRPr="00B16A66" w:rsidDel="00290B7B">
                <w:rPr>
                  <w:rFonts w:ascii="Arial" w:hAnsi="Arial" w:cs="Helvetica"/>
                  <w:sz w:val="20"/>
                </w:rPr>
                <w:delText>Licensor</w:delText>
              </w:r>
            </w:del>
            <w:ins w:id="650" w:author="Jishu" w:date="2019-12-07T18:26:00Z">
              <w:r w:rsidR="00290B7B">
                <w:rPr>
                  <w:rFonts w:ascii="Arial" w:hAnsi="Arial" w:cs="Helvetica"/>
                  <w:sz w:val="20"/>
                </w:rPr>
                <w:t>Licensor</w:t>
              </w:r>
            </w:ins>
            <w:r w:rsidRPr="00B16A66">
              <w:rPr>
                <w:rFonts w:ascii="Arial" w:hAnsi="Arial" w:cs="Helvetica"/>
                <w:sz w:val="20"/>
              </w:rPr>
              <w:t xml:space="preserve"> harmless and hold it indemnified on account of any loss or damages sustained or expenses or costs incurred by the </w:t>
            </w:r>
            <w:del w:id="651" w:author="Jishu" w:date="2019-12-07T18:26:00Z">
              <w:r w:rsidRPr="00B16A66" w:rsidDel="00290B7B">
                <w:rPr>
                  <w:rFonts w:ascii="Arial" w:hAnsi="Arial" w:cs="Helvetica"/>
                  <w:sz w:val="20"/>
                </w:rPr>
                <w:delText>Licensor</w:delText>
              </w:r>
            </w:del>
            <w:ins w:id="652" w:author="Jishu" w:date="2019-12-07T18:26:00Z">
              <w:r w:rsidR="00290B7B">
                <w:rPr>
                  <w:rFonts w:ascii="Arial" w:hAnsi="Arial" w:cs="Helvetica"/>
                  <w:sz w:val="20"/>
                </w:rPr>
                <w:t>Licensor</w:t>
              </w:r>
            </w:ins>
            <w:r w:rsidRPr="00B16A66">
              <w:rPr>
                <w:rFonts w:ascii="Arial" w:hAnsi="Arial" w:cs="Helvetica"/>
                <w:sz w:val="20"/>
              </w:rPr>
              <w:t xml:space="preserve"> in order to defend any proceeding brought against it or on account of </w:t>
            </w:r>
            <w:r w:rsidR="001B1965">
              <w:rPr>
                <w:rFonts w:ascii="Arial" w:hAnsi="Arial" w:cs="Helvetica"/>
                <w:sz w:val="20"/>
              </w:rPr>
              <w:t>its business in</w:t>
            </w:r>
            <w:r w:rsidRPr="00B16A66">
              <w:rPr>
                <w:rFonts w:ascii="Arial" w:hAnsi="Arial" w:cs="Helvetica"/>
                <w:sz w:val="20"/>
              </w:rPr>
              <w:t xml:space="preserve"> the licensed premises by the </w:t>
            </w:r>
            <w:del w:id="653" w:author="Jishu" w:date="2019-12-07T18:25:00Z">
              <w:r w:rsidRPr="00B16A66" w:rsidDel="00290B7B">
                <w:rPr>
                  <w:rFonts w:ascii="Arial" w:hAnsi="Arial" w:cs="Helvetica"/>
                  <w:sz w:val="20"/>
                </w:rPr>
                <w:delText>Licensee</w:delText>
              </w:r>
            </w:del>
            <w:ins w:id="654" w:author="Jishu" w:date="2019-12-07T18:25:00Z">
              <w:r w:rsidR="00290B7B">
                <w:rPr>
                  <w:rFonts w:ascii="Arial" w:hAnsi="Arial" w:cs="Helvetica"/>
                  <w:sz w:val="20"/>
                </w:rPr>
                <w:t>Licensee</w:t>
              </w:r>
            </w:ins>
            <w:r w:rsidRPr="00B16A66">
              <w:rPr>
                <w:rFonts w:ascii="Arial" w:hAnsi="Arial" w:cs="Helvetica"/>
                <w:sz w:val="20"/>
              </w:rPr>
              <w:t xml:space="preserve"> or to ensure compliance of the central and the state laws, rules, regulations made thereunder or regulations, directions or orders of any regulatory or statutory authority or judicial or quasi-judicial body or local authority as applicable to the trade of the </w:t>
            </w:r>
            <w:del w:id="655" w:author="Jishu" w:date="2019-12-07T18:25:00Z">
              <w:r w:rsidRPr="00B16A66" w:rsidDel="00290B7B">
                <w:rPr>
                  <w:rFonts w:ascii="Arial" w:hAnsi="Arial" w:cs="Helvetica"/>
                  <w:sz w:val="20"/>
                </w:rPr>
                <w:delText>licensee</w:delText>
              </w:r>
            </w:del>
            <w:ins w:id="656" w:author="Jishu" w:date="2019-12-07T18:25:00Z">
              <w:r w:rsidR="00290B7B">
                <w:rPr>
                  <w:rFonts w:ascii="Arial" w:hAnsi="Arial" w:cs="Helvetica"/>
                  <w:sz w:val="20"/>
                </w:rPr>
                <w:t>Licensee</w:t>
              </w:r>
            </w:ins>
            <w:r w:rsidRPr="00B16A66">
              <w:rPr>
                <w:rFonts w:ascii="Arial" w:hAnsi="Arial" w:cs="Helvetica"/>
                <w:sz w:val="20"/>
              </w:rPr>
              <w:t xml:space="preserve"> or to the use of the licensed premises by the </w:t>
            </w:r>
            <w:del w:id="657" w:author="Jishu" w:date="2019-12-07T18:25:00Z">
              <w:r w:rsidRPr="00B16A66" w:rsidDel="00290B7B">
                <w:rPr>
                  <w:rFonts w:ascii="Arial" w:hAnsi="Arial" w:cs="Helvetica"/>
                  <w:sz w:val="20"/>
                </w:rPr>
                <w:delText>Licensee</w:delText>
              </w:r>
            </w:del>
            <w:ins w:id="658" w:author="Jishu" w:date="2019-12-07T18:25:00Z">
              <w:r w:rsidR="00290B7B">
                <w:rPr>
                  <w:rFonts w:ascii="Arial" w:hAnsi="Arial" w:cs="Helvetica"/>
                  <w:sz w:val="20"/>
                </w:rPr>
                <w:t>Licensee</w:t>
              </w:r>
            </w:ins>
            <w:r w:rsidRPr="00B16A66">
              <w:rPr>
                <w:rFonts w:ascii="Arial" w:hAnsi="Arial" w:cs="Helvetica"/>
                <w:sz w:val="20"/>
              </w:rPr>
              <w:t xml:space="preserve">. </w:t>
            </w:r>
          </w:p>
          <w:p w14:paraId="1EDBF26A" w14:textId="20B4621E" w:rsidR="00B16A66" w:rsidRPr="00B16A66" w:rsidRDefault="009D072A" w:rsidP="00B16A66">
            <w:pPr>
              <w:pStyle w:val="ListParagraph"/>
              <w:numPr>
                <w:ilvl w:val="0"/>
                <w:numId w:val="1"/>
              </w:numPr>
              <w:autoSpaceDE w:val="0"/>
              <w:autoSpaceDN w:val="0"/>
              <w:adjustRightInd w:val="0"/>
              <w:spacing w:line="360" w:lineRule="auto"/>
              <w:jc w:val="both"/>
              <w:rPr>
                <w:rFonts w:ascii="Arial" w:hAnsi="Arial" w:cs="Helvetica"/>
                <w:sz w:val="20"/>
                <w:lang w:val="en-US"/>
              </w:rPr>
            </w:pPr>
            <w:r w:rsidRPr="00B16A66">
              <w:rPr>
                <w:rFonts w:ascii="Arial" w:hAnsi="Arial" w:cs="Helvetica"/>
                <w:sz w:val="20"/>
              </w:rPr>
              <w:t xml:space="preserve">That the </w:t>
            </w:r>
            <w:del w:id="659" w:author="Jishu" w:date="2019-12-07T18:25:00Z">
              <w:r w:rsidRPr="00B16A66" w:rsidDel="00290B7B">
                <w:rPr>
                  <w:rFonts w:ascii="Arial" w:hAnsi="Arial" w:cs="Helvetica"/>
                  <w:sz w:val="20"/>
                </w:rPr>
                <w:delText>licensee</w:delText>
              </w:r>
            </w:del>
            <w:ins w:id="660" w:author="Jishu" w:date="2019-12-07T18:25:00Z">
              <w:r w:rsidR="00290B7B">
                <w:rPr>
                  <w:rFonts w:ascii="Arial" w:hAnsi="Arial" w:cs="Helvetica"/>
                  <w:sz w:val="20"/>
                </w:rPr>
                <w:t>Licensee</w:t>
              </w:r>
            </w:ins>
            <w:r w:rsidRPr="00B16A66">
              <w:rPr>
                <w:rFonts w:ascii="Arial" w:hAnsi="Arial" w:cs="Helvetica"/>
                <w:sz w:val="20"/>
              </w:rPr>
              <w:t xml:space="preserve"> </w:t>
            </w:r>
            <w:r w:rsidR="001B1965">
              <w:rPr>
                <w:rFonts w:ascii="Arial" w:hAnsi="Arial" w:cs="Helvetica"/>
                <w:sz w:val="20"/>
              </w:rPr>
              <w:t xml:space="preserve">shall hand over to the </w:t>
            </w:r>
            <w:del w:id="661" w:author="Jishu" w:date="2019-12-07T18:26:00Z">
              <w:r w:rsidR="001B1965" w:rsidDel="00290B7B">
                <w:rPr>
                  <w:rFonts w:ascii="Arial" w:hAnsi="Arial" w:cs="Helvetica"/>
                  <w:sz w:val="20"/>
                </w:rPr>
                <w:delText>licensor</w:delText>
              </w:r>
            </w:del>
            <w:ins w:id="662" w:author="Jishu" w:date="2019-12-07T18:26:00Z">
              <w:r w:rsidR="00290B7B">
                <w:rPr>
                  <w:rFonts w:ascii="Arial" w:hAnsi="Arial" w:cs="Helvetica"/>
                  <w:sz w:val="20"/>
                </w:rPr>
                <w:t>Licensor</w:t>
              </w:r>
            </w:ins>
            <w:r w:rsidR="001B1965">
              <w:rPr>
                <w:rFonts w:ascii="Arial" w:hAnsi="Arial" w:cs="Helvetica"/>
                <w:sz w:val="20"/>
              </w:rPr>
              <w:t xml:space="preserve"> any notice/demand letter from local body or any other authority towards payment of property tax or any tax with respect to the premises without delay. The </w:t>
            </w:r>
            <w:del w:id="663" w:author="Jishu" w:date="2019-12-07T18:25:00Z">
              <w:r w:rsidR="001B1965" w:rsidDel="00290B7B">
                <w:rPr>
                  <w:rFonts w:ascii="Arial" w:hAnsi="Arial" w:cs="Helvetica"/>
                  <w:sz w:val="20"/>
                </w:rPr>
                <w:delText>licensee</w:delText>
              </w:r>
            </w:del>
            <w:ins w:id="664" w:author="Jishu" w:date="2019-12-07T18:25:00Z">
              <w:r w:rsidR="00290B7B">
                <w:rPr>
                  <w:rFonts w:ascii="Arial" w:hAnsi="Arial" w:cs="Helvetica"/>
                  <w:sz w:val="20"/>
                </w:rPr>
                <w:t>Licensee</w:t>
              </w:r>
            </w:ins>
            <w:r w:rsidR="001B1965">
              <w:rPr>
                <w:rFonts w:ascii="Arial" w:hAnsi="Arial" w:cs="Helvetica"/>
                <w:sz w:val="20"/>
              </w:rPr>
              <w:t xml:space="preserve"> shall not pay any amount to any such authority, without written authorization from the </w:t>
            </w:r>
            <w:del w:id="665" w:author="Jishu" w:date="2019-12-07T18:26:00Z">
              <w:r w:rsidR="001B1965" w:rsidDel="00290B7B">
                <w:rPr>
                  <w:rFonts w:ascii="Arial" w:hAnsi="Arial" w:cs="Helvetica"/>
                  <w:sz w:val="20"/>
                </w:rPr>
                <w:delText>licensor</w:delText>
              </w:r>
            </w:del>
            <w:ins w:id="666" w:author="Jishu" w:date="2019-12-07T18:26:00Z">
              <w:r w:rsidR="00290B7B">
                <w:rPr>
                  <w:rFonts w:ascii="Arial" w:hAnsi="Arial" w:cs="Helvetica"/>
                  <w:sz w:val="20"/>
                </w:rPr>
                <w:t>Licensor</w:t>
              </w:r>
            </w:ins>
            <w:r w:rsidR="001B1965">
              <w:rPr>
                <w:rFonts w:ascii="Arial" w:hAnsi="Arial" w:cs="Helvetica"/>
                <w:sz w:val="20"/>
              </w:rPr>
              <w:t>.</w:t>
            </w:r>
            <w:r w:rsidRPr="00B16A66">
              <w:rPr>
                <w:rFonts w:ascii="Arial" w:hAnsi="Arial" w:cs="Helvetica"/>
                <w:sz w:val="20"/>
              </w:rPr>
              <w:t xml:space="preserve"> </w:t>
            </w:r>
          </w:p>
          <w:p w14:paraId="64BDB7F4" w14:textId="4324CAE0" w:rsidR="00B16A66" w:rsidRPr="00B16A66" w:rsidRDefault="009D072A" w:rsidP="00B16A66">
            <w:pPr>
              <w:pStyle w:val="ListParagraph"/>
              <w:numPr>
                <w:ilvl w:val="0"/>
                <w:numId w:val="1"/>
              </w:numPr>
              <w:autoSpaceDE w:val="0"/>
              <w:autoSpaceDN w:val="0"/>
              <w:adjustRightInd w:val="0"/>
              <w:spacing w:line="360" w:lineRule="auto"/>
              <w:jc w:val="both"/>
              <w:rPr>
                <w:rFonts w:ascii="Arial" w:hAnsi="Arial" w:cs="Helvetica"/>
                <w:sz w:val="20"/>
                <w:lang w:val="en-US"/>
              </w:rPr>
            </w:pPr>
            <w:r w:rsidRPr="0061032E">
              <w:rPr>
                <w:rFonts w:ascii="Arial" w:hAnsi="Arial" w:cs="Helvetica"/>
                <w:bCs/>
                <w:sz w:val="20"/>
              </w:rPr>
              <w:t>That i</w:t>
            </w:r>
            <w:r w:rsidRPr="0061032E">
              <w:rPr>
                <w:rFonts w:ascii="Arial" w:hAnsi="Arial" w:cs="Helvetica"/>
                <w:sz w:val="20"/>
              </w:rPr>
              <w:t>n</w:t>
            </w:r>
            <w:r w:rsidRPr="00B16A66">
              <w:rPr>
                <w:rFonts w:ascii="Arial" w:hAnsi="Arial" w:cs="Helvetica"/>
                <w:sz w:val="20"/>
              </w:rPr>
              <w:t xml:space="preserve"> case of any dispute or differences arising out of this agreement, except those arising out of the actions taken under/proposed to be taken under the Public Premises (Eviction of Unauthorized Occupants) Act, 1971 or those which are covered/likely to be covered under the purview of the Public Premises (Eviction of Unauthorized Occupants) Act, 1971 and other relevant Metro Railway Acts  , then the same can be referred to a Sole Arbitrator </w:t>
            </w:r>
            <w:r w:rsidR="00E54168">
              <w:rPr>
                <w:rFonts w:ascii="Arial" w:hAnsi="Arial" w:cs="Helvetica"/>
                <w:sz w:val="20"/>
              </w:rPr>
              <w:t xml:space="preserve">to be </w:t>
            </w:r>
            <w:r w:rsidRPr="00B16A66">
              <w:rPr>
                <w:rFonts w:ascii="Arial" w:hAnsi="Arial" w:cs="Helvetica"/>
                <w:sz w:val="20"/>
              </w:rPr>
              <w:t xml:space="preserve">appointed </w:t>
            </w:r>
            <w:r w:rsidR="00E54168">
              <w:rPr>
                <w:rFonts w:ascii="Arial" w:hAnsi="Arial" w:cs="Helvetica"/>
                <w:sz w:val="20"/>
              </w:rPr>
              <w:t xml:space="preserve">mutually </w:t>
            </w:r>
            <w:r w:rsidRPr="00B16A66">
              <w:rPr>
                <w:rFonts w:ascii="Arial" w:hAnsi="Arial" w:cs="Helvetica"/>
                <w:sz w:val="20"/>
              </w:rPr>
              <w:t xml:space="preserve">by the </w:t>
            </w:r>
            <w:r w:rsidR="00E54168">
              <w:rPr>
                <w:rFonts w:ascii="Arial" w:hAnsi="Arial" w:cs="Helvetica"/>
                <w:sz w:val="20"/>
              </w:rPr>
              <w:t xml:space="preserve">parties from the panel of arbitrators to be maintained by the </w:t>
            </w:r>
            <w:del w:id="667" w:author="Jishu" w:date="2019-12-07T18:26:00Z">
              <w:r w:rsidR="00E54168" w:rsidDel="00290B7B">
                <w:rPr>
                  <w:rFonts w:ascii="Arial" w:hAnsi="Arial" w:cs="Helvetica"/>
                  <w:sz w:val="20"/>
                </w:rPr>
                <w:delText>licensor</w:delText>
              </w:r>
            </w:del>
            <w:ins w:id="668" w:author="Jishu" w:date="2019-12-07T18:26:00Z">
              <w:r w:rsidR="00290B7B">
                <w:rPr>
                  <w:rFonts w:ascii="Arial" w:hAnsi="Arial" w:cs="Helvetica"/>
                  <w:sz w:val="20"/>
                </w:rPr>
                <w:t>Licensor</w:t>
              </w:r>
            </w:ins>
            <w:r w:rsidR="00E54168">
              <w:rPr>
                <w:rFonts w:ascii="Arial" w:hAnsi="Arial" w:cs="Helvetica"/>
                <w:sz w:val="20"/>
              </w:rPr>
              <w:t xml:space="preserve"> </w:t>
            </w:r>
            <w:r w:rsidRPr="00B16A66">
              <w:rPr>
                <w:rFonts w:ascii="Arial" w:hAnsi="Arial" w:cs="Helvetica"/>
                <w:sz w:val="20"/>
              </w:rPr>
              <w:t xml:space="preserve">under the provisions of the Arbitration &amp; Conciliation Act, 1996. </w:t>
            </w:r>
            <w:r w:rsidR="0061032E">
              <w:rPr>
                <w:rFonts w:ascii="Arial" w:hAnsi="Arial" w:cs="Helvetica"/>
                <w:sz w:val="20"/>
              </w:rPr>
              <w:t>Seat &amp; v</w:t>
            </w:r>
            <w:r w:rsidRPr="00B16A66">
              <w:rPr>
                <w:rFonts w:ascii="Arial" w:hAnsi="Arial" w:cs="Helvetica"/>
                <w:sz w:val="20"/>
              </w:rPr>
              <w:t>enue of the Arbitration shall be Ernakulam and language of the proceedings shall be English. Award of the Sole Arbitrator shall be final and binding upon the Parties.</w:t>
            </w:r>
          </w:p>
          <w:p w14:paraId="1C004464" w14:textId="77777777" w:rsidR="00906144" w:rsidRPr="00906144" w:rsidRDefault="009D072A" w:rsidP="00B16A66">
            <w:pPr>
              <w:pStyle w:val="ListParagraph"/>
              <w:numPr>
                <w:ilvl w:val="0"/>
                <w:numId w:val="1"/>
              </w:numPr>
              <w:autoSpaceDE w:val="0"/>
              <w:autoSpaceDN w:val="0"/>
              <w:adjustRightInd w:val="0"/>
              <w:spacing w:line="360" w:lineRule="auto"/>
              <w:jc w:val="both"/>
              <w:rPr>
                <w:rFonts w:ascii="Arial" w:hAnsi="Arial" w:cs="Helvetica"/>
                <w:sz w:val="20"/>
                <w:lang w:val="en-US"/>
              </w:rPr>
            </w:pPr>
            <w:r w:rsidRPr="0061032E">
              <w:rPr>
                <w:rFonts w:ascii="Arial" w:hAnsi="Arial" w:cs="Helvetica"/>
                <w:bCs/>
                <w:sz w:val="20"/>
              </w:rPr>
              <w:t xml:space="preserve">That </w:t>
            </w:r>
            <w:r w:rsidRPr="0061032E">
              <w:rPr>
                <w:rFonts w:ascii="Arial" w:hAnsi="Arial" w:cs="Helvetica"/>
                <w:sz w:val="20"/>
              </w:rPr>
              <w:t>Subject</w:t>
            </w:r>
            <w:r w:rsidRPr="00B16A66">
              <w:rPr>
                <w:rFonts w:ascii="Arial" w:hAnsi="Arial" w:cs="Helvetica"/>
                <w:sz w:val="20"/>
              </w:rPr>
              <w:t xml:space="preserve"> to above mentioned arbitration clause, any dispute or differences arising out of this agreement shall fall under the exclusive jurisdiction of courts at Ernakulam.</w:t>
            </w:r>
          </w:p>
          <w:p w14:paraId="23338106" w14:textId="20E372DE" w:rsidR="009D072A" w:rsidRPr="001E0990" w:rsidRDefault="009D072A" w:rsidP="00B16A66">
            <w:pPr>
              <w:pStyle w:val="ListParagraph"/>
              <w:numPr>
                <w:ilvl w:val="0"/>
                <w:numId w:val="1"/>
              </w:numPr>
              <w:autoSpaceDE w:val="0"/>
              <w:autoSpaceDN w:val="0"/>
              <w:adjustRightInd w:val="0"/>
              <w:spacing w:line="360" w:lineRule="auto"/>
              <w:jc w:val="both"/>
              <w:rPr>
                <w:rFonts w:ascii="Arial" w:hAnsi="Arial" w:cs="Helvetica"/>
                <w:sz w:val="20"/>
                <w:lang w:val="en-US"/>
              </w:rPr>
            </w:pPr>
            <w:r w:rsidRPr="00B16A66">
              <w:rPr>
                <w:rFonts w:ascii="Arial" w:hAnsi="Arial" w:cs="Helvetica"/>
                <w:sz w:val="20"/>
              </w:rPr>
              <w:t xml:space="preserve">That the signatories on behalf of the </w:t>
            </w:r>
            <w:del w:id="669" w:author="Jishu" w:date="2019-12-07T18:26:00Z">
              <w:r w:rsidRPr="00B16A66" w:rsidDel="00290B7B">
                <w:rPr>
                  <w:rFonts w:ascii="Arial" w:hAnsi="Arial" w:cs="Helvetica"/>
                  <w:sz w:val="20"/>
                </w:rPr>
                <w:delText>Licensor</w:delText>
              </w:r>
            </w:del>
            <w:ins w:id="670" w:author="Jishu" w:date="2019-12-07T18:26:00Z">
              <w:r w:rsidR="00290B7B">
                <w:rPr>
                  <w:rFonts w:ascii="Arial" w:hAnsi="Arial" w:cs="Helvetica"/>
                  <w:sz w:val="20"/>
                </w:rPr>
                <w:t>Licensor</w:t>
              </w:r>
            </w:ins>
            <w:r w:rsidRPr="00B16A66">
              <w:rPr>
                <w:rFonts w:ascii="Arial" w:hAnsi="Arial" w:cs="Helvetica"/>
                <w:sz w:val="20"/>
              </w:rPr>
              <w:t xml:space="preserve"> and the </w:t>
            </w:r>
            <w:del w:id="671" w:author="Jishu" w:date="2019-12-07T18:25:00Z">
              <w:r w:rsidRPr="00B16A66" w:rsidDel="00290B7B">
                <w:rPr>
                  <w:rFonts w:ascii="Arial" w:hAnsi="Arial" w:cs="Helvetica"/>
                  <w:sz w:val="20"/>
                </w:rPr>
                <w:delText>Licensee</w:delText>
              </w:r>
            </w:del>
            <w:ins w:id="672" w:author="Jishu" w:date="2019-12-07T18:25:00Z">
              <w:r w:rsidR="00290B7B">
                <w:rPr>
                  <w:rFonts w:ascii="Arial" w:hAnsi="Arial" w:cs="Helvetica"/>
                  <w:sz w:val="20"/>
                </w:rPr>
                <w:t>Licensee</w:t>
              </w:r>
            </w:ins>
            <w:r w:rsidRPr="00B16A66">
              <w:rPr>
                <w:rFonts w:ascii="Arial" w:hAnsi="Arial" w:cs="Helvetica"/>
                <w:sz w:val="20"/>
              </w:rPr>
              <w:t xml:space="preserve"> represent and warrant that they are empowered, authorized and able to make this agreement. This agreement is executed in two sets so that each party may have their own copy.</w:t>
            </w:r>
            <w:r w:rsidR="0061032E">
              <w:rPr>
                <w:rFonts w:ascii="Arial" w:hAnsi="Arial" w:cs="Helvetica"/>
                <w:sz w:val="20"/>
              </w:rPr>
              <w:t xml:space="preserve"> Stamp duty </w:t>
            </w:r>
            <w:del w:id="673" w:author="Sajan" w:date="2019-11-02T15:48:00Z">
              <w:r w:rsidR="0061032E" w:rsidDel="00055650">
                <w:rPr>
                  <w:rFonts w:ascii="Arial" w:hAnsi="Arial" w:cs="Helvetica"/>
                  <w:sz w:val="20"/>
                </w:rPr>
                <w:delText>n</w:delText>
              </w:r>
            </w:del>
            <w:r w:rsidR="0061032E">
              <w:rPr>
                <w:rFonts w:ascii="Arial" w:hAnsi="Arial" w:cs="Helvetica"/>
                <w:sz w:val="20"/>
              </w:rPr>
              <w:t>a</w:t>
            </w:r>
            <w:ins w:id="674" w:author="Sajan" w:date="2019-11-02T15:48:00Z">
              <w:r w:rsidR="00055650">
                <w:rPr>
                  <w:rFonts w:ascii="Arial" w:hAnsi="Arial" w:cs="Helvetica"/>
                  <w:sz w:val="20"/>
                </w:rPr>
                <w:t>n</w:t>
              </w:r>
            </w:ins>
            <w:r w:rsidR="0061032E">
              <w:rPr>
                <w:rFonts w:ascii="Arial" w:hAnsi="Arial" w:cs="Helvetica"/>
                <w:sz w:val="20"/>
              </w:rPr>
              <w:t xml:space="preserve">d registration </w:t>
            </w:r>
            <w:del w:id="675" w:author="User" w:date="2021-12-30T15:44:00Z">
              <w:r w:rsidR="0061032E" w:rsidDel="001549FD">
                <w:rPr>
                  <w:rFonts w:ascii="Arial" w:hAnsi="Arial" w:cs="Helvetica"/>
                  <w:sz w:val="20"/>
                </w:rPr>
                <w:delText>fess</w:delText>
              </w:r>
            </w:del>
            <w:ins w:id="676" w:author="User" w:date="2021-12-30T15:44:00Z">
              <w:r w:rsidR="001549FD">
                <w:rPr>
                  <w:rFonts w:ascii="Arial" w:hAnsi="Arial" w:cs="Helvetica"/>
                  <w:sz w:val="20"/>
                </w:rPr>
                <w:t>fees</w:t>
              </w:r>
            </w:ins>
            <w:r w:rsidR="0061032E">
              <w:rPr>
                <w:rFonts w:ascii="Arial" w:hAnsi="Arial" w:cs="Helvetica"/>
                <w:sz w:val="20"/>
              </w:rPr>
              <w:t xml:space="preserve">, is any, shall be borne by the </w:t>
            </w:r>
            <w:del w:id="677" w:author="Jishu" w:date="2019-12-07T18:25:00Z">
              <w:r w:rsidR="0061032E" w:rsidDel="00290B7B">
                <w:rPr>
                  <w:rFonts w:ascii="Arial" w:hAnsi="Arial" w:cs="Helvetica"/>
                  <w:sz w:val="20"/>
                </w:rPr>
                <w:delText>licensee</w:delText>
              </w:r>
            </w:del>
            <w:ins w:id="678" w:author="Jishu" w:date="2019-12-07T18:25:00Z">
              <w:r w:rsidR="00290B7B">
                <w:rPr>
                  <w:rFonts w:ascii="Arial" w:hAnsi="Arial" w:cs="Helvetica"/>
                  <w:sz w:val="20"/>
                </w:rPr>
                <w:t>Licensee</w:t>
              </w:r>
            </w:ins>
          </w:p>
        </w:tc>
        <w:tc>
          <w:tcPr>
            <w:tcW w:w="9640" w:type="dxa"/>
            <w:tcBorders>
              <w:top w:val="nil"/>
              <w:left w:val="nil"/>
              <w:bottom w:val="nil"/>
              <w:right w:val="nil"/>
            </w:tcBorders>
          </w:tcPr>
          <w:p w14:paraId="09E98319" w14:textId="77777777" w:rsidR="009D072A" w:rsidRPr="00B73CD5" w:rsidRDefault="009D072A" w:rsidP="00D56286">
            <w:pPr>
              <w:pStyle w:val="ListParagraph"/>
              <w:autoSpaceDE w:val="0"/>
              <w:autoSpaceDN w:val="0"/>
              <w:adjustRightInd w:val="0"/>
              <w:spacing w:line="360" w:lineRule="auto"/>
              <w:ind w:left="450"/>
              <w:jc w:val="both"/>
              <w:rPr>
                <w:rFonts w:ascii="Arial" w:hAnsi="Arial" w:cs="Helvetica"/>
                <w:sz w:val="20"/>
              </w:rPr>
            </w:pPr>
          </w:p>
        </w:tc>
        <w:tc>
          <w:tcPr>
            <w:tcW w:w="9640" w:type="dxa"/>
            <w:tcBorders>
              <w:top w:val="nil"/>
              <w:left w:val="nil"/>
              <w:bottom w:val="nil"/>
              <w:right w:val="nil"/>
            </w:tcBorders>
          </w:tcPr>
          <w:p w14:paraId="5E57073C" w14:textId="77777777" w:rsidR="009D072A" w:rsidRPr="00B73CD5" w:rsidRDefault="009D072A" w:rsidP="00D56286">
            <w:pPr>
              <w:pStyle w:val="ListParagraph"/>
              <w:numPr>
                <w:ilvl w:val="0"/>
                <w:numId w:val="4"/>
              </w:numPr>
              <w:autoSpaceDE w:val="0"/>
              <w:autoSpaceDN w:val="0"/>
              <w:adjustRightInd w:val="0"/>
              <w:spacing w:line="360" w:lineRule="auto"/>
              <w:ind w:left="450"/>
              <w:jc w:val="both"/>
              <w:rPr>
                <w:rFonts w:ascii="Arial" w:hAnsi="Arial" w:cs="Helvetica"/>
                <w:sz w:val="20"/>
              </w:rPr>
            </w:pPr>
          </w:p>
        </w:tc>
      </w:tr>
    </w:tbl>
    <w:p w14:paraId="7E74BB37" w14:textId="77777777" w:rsidR="00CB50D0" w:rsidRPr="00774048" w:rsidRDefault="00CB50D0" w:rsidP="00A9741F">
      <w:pPr>
        <w:autoSpaceDE w:val="0"/>
        <w:autoSpaceDN w:val="0"/>
        <w:adjustRightInd w:val="0"/>
        <w:spacing w:after="0" w:line="360" w:lineRule="auto"/>
        <w:jc w:val="center"/>
        <w:rPr>
          <w:rFonts w:ascii="Helvetica" w:hAnsi="Helvetica" w:cs="Helvetica"/>
          <w:b/>
          <w:sz w:val="20"/>
          <w:szCs w:val="20"/>
          <w:u w:val="single"/>
        </w:rPr>
      </w:pPr>
    </w:p>
    <w:p w14:paraId="6728C085" w14:textId="2B5B5652" w:rsidR="00572177" w:rsidRPr="00774048" w:rsidRDefault="00572177" w:rsidP="00B029BC">
      <w:pPr>
        <w:autoSpaceDE w:val="0"/>
        <w:autoSpaceDN w:val="0"/>
        <w:adjustRightInd w:val="0"/>
        <w:spacing w:after="0" w:line="360" w:lineRule="auto"/>
        <w:jc w:val="center"/>
        <w:outlineLvl w:val="0"/>
        <w:rPr>
          <w:rFonts w:ascii="Helvetica" w:hAnsi="Helvetica" w:cs="Helvetica"/>
          <w:b/>
          <w:sz w:val="20"/>
          <w:szCs w:val="20"/>
          <w:u w:val="single"/>
        </w:rPr>
      </w:pPr>
      <w:r w:rsidRPr="00774048">
        <w:rPr>
          <w:rFonts w:ascii="Helvetica" w:hAnsi="Helvetica" w:cs="Helvetica"/>
          <w:b/>
          <w:sz w:val="20"/>
          <w:szCs w:val="20"/>
          <w:u w:val="single"/>
        </w:rPr>
        <w:t>SCHEDULE OF PROPERTY</w:t>
      </w:r>
    </w:p>
    <w:p w14:paraId="1073E3CF" w14:textId="77777777" w:rsidR="002B6FE5" w:rsidRPr="004A13F0" w:rsidRDefault="002B6FE5">
      <w:pPr>
        <w:autoSpaceDE w:val="0"/>
        <w:autoSpaceDN w:val="0"/>
        <w:adjustRightInd w:val="0"/>
        <w:spacing w:after="0" w:line="360" w:lineRule="auto"/>
        <w:jc w:val="both"/>
        <w:rPr>
          <w:rFonts w:ascii="Helvetica" w:hAnsi="Helvetica" w:cs="Helvetica"/>
          <w:sz w:val="20"/>
          <w:szCs w:val="20"/>
        </w:rPr>
      </w:pPr>
    </w:p>
    <w:p w14:paraId="4F1AA329" w14:textId="28F226A2" w:rsidR="004A13F0" w:rsidRPr="00774048" w:rsidRDefault="00F5313D" w:rsidP="004A13F0">
      <w:pPr>
        <w:autoSpaceDE w:val="0"/>
        <w:autoSpaceDN w:val="0"/>
        <w:adjustRightInd w:val="0"/>
        <w:spacing w:after="0" w:line="360" w:lineRule="auto"/>
        <w:jc w:val="both"/>
        <w:rPr>
          <w:rFonts w:ascii="Helvetica" w:hAnsi="Helvetica" w:cs="Helvetica"/>
          <w:sz w:val="20"/>
          <w:szCs w:val="20"/>
        </w:rPr>
      </w:pPr>
      <w:r>
        <w:rPr>
          <w:rFonts w:ascii="Arial" w:hAnsi="Arial" w:cs="Helvetica"/>
          <w:sz w:val="20"/>
          <w:szCs w:val="20"/>
        </w:rPr>
        <w:t xml:space="preserve">Area admeasuring </w:t>
      </w:r>
      <w:ins w:id="679" w:author="User" w:date="2021-12-30T15:44:00Z">
        <w:r w:rsidR="00A407D9">
          <w:rPr>
            <w:rFonts w:ascii="Arial" w:hAnsi="Arial" w:cs="Helvetica"/>
            <w:sz w:val="20"/>
            <w:szCs w:val="20"/>
            <w:highlight w:val="cyan"/>
            <w:rPrChange w:id="680" w:author="User" w:date="2021-12-30T16:09:00Z">
              <w:rPr>
                <w:rFonts w:ascii="Arial" w:hAnsi="Arial" w:cs="Helvetica"/>
                <w:sz w:val="20"/>
                <w:szCs w:val="20"/>
                <w:highlight w:val="cyan"/>
              </w:rPr>
            </w:rPrChange>
          </w:rPr>
          <w:t>3642</w:t>
        </w:r>
      </w:ins>
      <w:ins w:id="681" w:author="Sajan" w:date="2019-12-17T10:55:00Z">
        <w:del w:id="682" w:author="User" w:date="2021-12-30T15:44:00Z">
          <w:r w:rsidR="00217A80" w:rsidRPr="002E7AD3" w:rsidDel="001549FD">
            <w:rPr>
              <w:rFonts w:ascii="Arial" w:hAnsi="Arial" w:cs="Helvetica"/>
              <w:sz w:val="20"/>
              <w:szCs w:val="20"/>
              <w:highlight w:val="cyan"/>
              <w:rPrChange w:id="683" w:author="User" w:date="2021-12-30T16:09:00Z">
                <w:rPr>
                  <w:rFonts w:ascii="Arial" w:hAnsi="Arial" w:cs="Helvetica"/>
                  <w:sz w:val="20"/>
                  <w:szCs w:val="20"/>
                </w:rPr>
              </w:rPrChange>
            </w:rPr>
            <w:delText>364</w:delText>
          </w:r>
          <w:r w:rsidR="00A433BB" w:rsidRPr="002E7AD3" w:rsidDel="001549FD">
            <w:rPr>
              <w:rFonts w:ascii="Arial" w:hAnsi="Arial" w:cs="Helvetica"/>
              <w:sz w:val="20"/>
              <w:szCs w:val="20"/>
              <w:highlight w:val="cyan"/>
              <w:rPrChange w:id="684" w:author="User" w:date="2021-12-30T16:09:00Z">
                <w:rPr>
                  <w:rFonts w:ascii="Arial" w:hAnsi="Arial" w:cs="Helvetica"/>
                  <w:sz w:val="20"/>
                  <w:szCs w:val="20"/>
                </w:rPr>
              </w:rPrChange>
            </w:rPr>
            <w:delText>2</w:delText>
          </w:r>
        </w:del>
      </w:ins>
      <w:del w:id="685" w:author="Sajan" w:date="2019-12-17T10:55:00Z">
        <w:r w:rsidR="0061032E" w:rsidRPr="002E7AD3" w:rsidDel="00A433BB">
          <w:rPr>
            <w:rFonts w:ascii="Arial" w:hAnsi="Arial" w:cs="Helvetica"/>
            <w:sz w:val="20"/>
            <w:szCs w:val="20"/>
            <w:highlight w:val="cyan"/>
            <w:rPrChange w:id="686" w:author="User" w:date="2021-12-30T16:09:00Z">
              <w:rPr>
                <w:rFonts w:ascii="Arial" w:hAnsi="Arial" w:cs="Helvetica"/>
                <w:sz w:val="20"/>
                <w:szCs w:val="20"/>
              </w:rPr>
            </w:rPrChange>
          </w:rPr>
          <w:delText>7100</w:delText>
        </w:r>
      </w:del>
      <w:r>
        <w:rPr>
          <w:rFonts w:ascii="Arial" w:hAnsi="Arial" w:cs="Helvetica"/>
          <w:sz w:val="20"/>
          <w:szCs w:val="20"/>
        </w:rPr>
        <w:t xml:space="preserve"> sq ft </w:t>
      </w:r>
      <w:r w:rsidR="00944CA9">
        <w:rPr>
          <w:rFonts w:ascii="Helvetica" w:hAnsi="Helvetica" w:cs="Helvetica"/>
          <w:sz w:val="20"/>
          <w:szCs w:val="20"/>
        </w:rPr>
        <w:t>with</w:t>
      </w:r>
      <w:r w:rsidR="00944CA9" w:rsidRPr="00774048">
        <w:rPr>
          <w:rFonts w:ascii="Helvetica" w:hAnsi="Helvetica" w:cs="Helvetica"/>
          <w:sz w:val="20"/>
          <w:szCs w:val="20"/>
        </w:rPr>
        <w:t xml:space="preserve"> iden</w:t>
      </w:r>
      <w:r w:rsidR="00944CA9">
        <w:rPr>
          <w:rFonts w:ascii="Helvetica" w:hAnsi="Helvetica" w:cs="Helvetica"/>
          <w:sz w:val="20"/>
          <w:szCs w:val="20"/>
        </w:rPr>
        <w:t>tification number</w:t>
      </w:r>
      <w:del w:id="687" w:author="User" w:date="2021-12-30T15:45:00Z">
        <w:r w:rsidR="00944CA9" w:rsidRPr="00774048" w:rsidDel="001549FD">
          <w:rPr>
            <w:rFonts w:ascii="Helvetica" w:hAnsi="Helvetica" w:cs="Helvetica"/>
            <w:sz w:val="20"/>
            <w:szCs w:val="20"/>
          </w:rPr>
          <w:delText xml:space="preserve"> </w:delText>
        </w:r>
      </w:del>
      <w:ins w:id="688" w:author="User" w:date="2021-12-30T15:45:00Z">
        <w:r w:rsidR="001549FD">
          <w:rPr>
            <w:rFonts w:ascii="Helvetica" w:hAnsi="Helvetica" w:cs="Helvetica"/>
            <w:b/>
            <w:sz w:val="20"/>
            <w:szCs w:val="20"/>
          </w:rPr>
          <w:t xml:space="preserve"> </w:t>
        </w:r>
      </w:ins>
      <w:ins w:id="689" w:author="User" w:date="2021-12-30T17:12:00Z">
        <w:r w:rsidR="00A407D9">
          <w:rPr>
            <w:rFonts w:ascii="Helvetica" w:hAnsi="Helvetica" w:cs="Helvetica"/>
            <w:b/>
            <w:sz w:val="20"/>
            <w:szCs w:val="20"/>
            <w:highlight w:val="cyan"/>
          </w:rPr>
          <w:t>PD</w:t>
        </w:r>
      </w:ins>
      <w:ins w:id="690" w:author="User" w:date="2021-12-30T17:17:00Z">
        <w:r w:rsidR="00A555AC">
          <w:rPr>
            <w:rFonts w:ascii="Helvetica" w:hAnsi="Helvetica" w:cs="Helvetica"/>
            <w:b/>
            <w:sz w:val="20"/>
            <w:szCs w:val="20"/>
            <w:highlight w:val="cyan"/>
          </w:rPr>
          <w:t>+4</w:t>
        </w:r>
      </w:ins>
      <w:ins w:id="691" w:author="User" w:date="2021-12-30T17:18:00Z">
        <w:r w:rsidR="00A555AC">
          <w:rPr>
            <w:rFonts w:ascii="Helvetica" w:hAnsi="Helvetica" w:cs="Helvetica"/>
            <w:b/>
            <w:sz w:val="20"/>
            <w:szCs w:val="20"/>
            <w:highlight w:val="cyan"/>
          </w:rPr>
          <w:t>(</w:t>
        </w:r>
      </w:ins>
      <w:ins w:id="692" w:author="User" w:date="2021-12-30T17:17:00Z">
        <w:r w:rsidR="00A555AC">
          <w:rPr>
            <w:rFonts w:ascii="Helvetica" w:hAnsi="Helvetica" w:cs="Helvetica"/>
            <w:b/>
            <w:sz w:val="20"/>
            <w:szCs w:val="20"/>
            <w:highlight w:val="cyan"/>
          </w:rPr>
          <w:t>Level 5</w:t>
        </w:r>
      </w:ins>
      <w:ins w:id="693" w:author="User" w:date="2021-12-30T17:18:00Z">
        <w:r w:rsidR="00A555AC">
          <w:rPr>
            <w:rFonts w:ascii="Helvetica" w:hAnsi="Helvetica" w:cs="Helvetica"/>
            <w:b/>
            <w:sz w:val="20"/>
            <w:szCs w:val="20"/>
            <w:highlight w:val="cyan"/>
          </w:rPr>
          <w:t>)</w:t>
        </w:r>
      </w:ins>
      <w:ins w:id="694" w:author="User" w:date="2021-12-30T17:12:00Z">
        <w:r w:rsidR="00A407D9">
          <w:rPr>
            <w:rFonts w:ascii="Helvetica" w:hAnsi="Helvetica" w:cs="Helvetica"/>
            <w:b/>
            <w:sz w:val="20"/>
            <w:szCs w:val="20"/>
            <w:highlight w:val="cyan"/>
          </w:rPr>
          <w:t>(4A+4B)</w:t>
        </w:r>
      </w:ins>
      <w:del w:id="695" w:author="User" w:date="2021-12-30T15:45:00Z">
        <w:r w:rsidR="0061032E" w:rsidRPr="002E7AD3" w:rsidDel="001549FD">
          <w:rPr>
            <w:rFonts w:ascii="Helvetica" w:hAnsi="Helvetica" w:cs="Helvetica"/>
            <w:b/>
            <w:sz w:val="20"/>
            <w:szCs w:val="20"/>
            <w:highlight w:val="cyan"/>
            <w:rPrChange w:id="696" w:author="User" w:date="2021-12-30T16:09:00Z">
              <w:rPr>
                <w:rFonts w:ascii="Helvetica" w:hAnsi="Helvetica" w:cs="Helvetica"/>
                <w:b/>
                <w:sz w:val="20"/>
                <w:szCs w:val="20"/>
              </w:rPr>
            </w:rPrChange>
          </w:rPr>
          <w:delText>PD +</w:delText>
        </w:r>
      </w:del>
      <w:del w:id="697" w:author="Sajan" w:date="2019-12-17T10:55:00Z">
        <w:r w:rsidR="0061032E" w:rsidRPr="002E7AD3" w:rsidDel="00A433BB">
          <w:rPr>
            <w:rFonts w:ascii="Helvetica" w:hAnsi="Helvetica" w:cs="Helvetica"/>
            <w:b/>
            <w:sz w:val="20"/>
            <w:szCs w:val="20"/>
            <w:highlight w:val="cyan"/>
            <w:rPrChange w:id="698" w:author="User" w:date="2021-12-30T16:09:00Z">
              <w:rPr>
                <w:rFonts w:ascii="Helvetica" w:hAnsi="Helvetica" w:cs="Helvetica"/>
                <w:b/>
                <w:sz w:val="20"/>
                <w:szCs w:val="20"/>
              </w:rPr>
            </w:rPrChange>
          </w:rPr>
          <w:delText>1</w:delText>
        </w:r>
      </w:del>
      <w:del w:id="699" w:author="User" w:date="2021-12-30T15:45:00Z">
        <w:r w:rsidR="0061032E" w:rsidRPr="002E7AD3" w:rsidDel="001549FD">
          <w:rPr>
            <w:rFonts w:ascii="Helvetica" w:hAnsi="Helvetica" w:cs="Helvetica"/>
            <w:b/>
            <w:sz w:val="20"/>
            <w:szCs w:val="20"/>
            <w:highlight w:val="cyan"/>
            <w:rPrChange w:id="700" w:author="User" w:date="2021-12-30T16:09:00Z">
              <w:rPr>
                <w:rFonts w:ascii="Helvetica" w:hAnsi="Helvetica" w:cs="Helvetica"/>
                <w:b/>
                <w:sz w:val="20"/>
                <w:szCs w:val="20"/>
              </w:rPr>
            </w:rPrChange>
          </w:rPr>
          <w:delText xml:space="preserve"> </w:delText>
        </w:r>
      </w:del>
      <w:ins w:id="701" w:author="Sajan" w:date="2019-12-17T11:04:00Z">
        <w:del w:id="702" w:author="User" w:date="2021-12-30T15:45:00Z">
          <w:r w:rsidR="00217A80" w:rsidRPr="002E7AD3" w:rsidDel="001549FD">
            <w:rPr>
              <w:rFonts w:ascii="Helvetica" w:hAnsi="Helvetica" w:cs="Helvetica"/>
              <w:b/>
              <w:sz w:val="20"/>
              <w:szCs w:val="20"/>
              <w:highlight w:val="cyan"/>
              <w:rPrChange w:id="703" w:author="User" w:date="2021-12-30T16:09:00Z">
                <w:rPr>
                  <w:rFonts w:ascii="Helvetica" w:hAnsi="Helvetica" w:cs="Helvetica"/>
                  <w:b/>
                  <w:sz w:val="20"/>
                  <w:szCs w:val="20"/>
                </w:rPr>
              </w:rPrChange>
            </w:rPr>
            <w:delText>4</w:delText>
          </w:r>
        </w:del>
      </w:ins>
      <w:del w:id="704" w:author="User" w:date="2021-12-30T15:45:00Z">
        <w:r w:rsidR="0061032E" w:rsidRPr="002E7AD3" w:rsidDel="001549FD">
          <w:rPr>
            <w:rFonts w:ascii="Helvetica" w:hAnsi="Helvetica" w:cs="Helvetica"/>
            <w:b/>
            <w:sz w:val="20"/>
            <w:szCs w:val="20"/>
            <w:highlight w:val="cyan"/>
            <w:rPrChange w:id="705" w:author="User" w:date="2021-12-30T16:09:00Z">
              <w:rPr>
                <w:rFonts w:ascii="Helvetica" w:hAnsi="Helvetica" w:cs="Helvetica"/>
                <w:b/>
                <w:sz w:val="20"/>
                <w:szCs w:val="20"/>
              </w:rPr>
            </w:rPrChange>
          </w:rPr>
          <w:delText xml:space="preserve">(level </w:delText>
        </w:r>
      </w:del>
      <w:ins w:id="706" w:author="Sajan" w:date="2019-12-17T10:55:00Z">
        <w:del w:id="707" w:author="User" w:date="2021-12-30T15:45:00Z">
          <w:r w:rsidR="00217A80" w:rsidRPr="002E7AD3" w:rsidDel="001549FD">
            <w:rPr>
              <w:rFonts w:ascii="Helvetica" w:hAnsi="Helvetica" w:cs="Helvetica"/>
              <w:b/>
              <w:sz w:val="20"/>
              <w:szCs w:val="20"/>
              <w:highlight w:val="cyan"/>
              <w:rPrChange w:id="708" w:author="User" w:date="2021-12-30T16:09:00Z">
                <w:rPr>
                  <w:rFonts w:ascii="Helvetica" w:hAnsi="Helvetica" w:cs="Helvetica"/>
                  <w:b/>
                  <w:sz w:val="20"/>
                  <w:szCs w:val="20"/>
                </w:rPr>
              </w:rPrChange>
            </w:rPr>
            <w:delText>5</w:delText>
          </w:r>
        </w:del>
      </w:ins>
      <w:del w:id="709" w:author="Sajan" w:date="2019-12-17T10:55:00Z">
        <w:r w:rsidR="0061032E" w:rsidRPr="002E7AD3" w:rsidDel="00A433BB">
          <w:rPr>
            <w:rFonts w:ascii="Helvetica" w:hAnsi="Helvetica" w:cs="Helvetica"/>
            <w:b/>
            <w:sz w:val="20"/>
            <w:szCs w:val="20"/>
            <w:highlight w:val="cyan"/>
            <w:rPrChange w:id="710" w:author="User" w:date="2021-12-30T16:09:00Z">
              <w:rPr>
                <w:rFonts w:ascii="Helvetica" w:hAnsi="Helvetica" w:cs="Helvetica"/>
                <w:b/>
                <w:sz w:val="20"/>
                <w:szCs w:val="20"/>
              </w:rPr>
            </w:rPrChange>
          </w:rPr>
          <w:delText>2</w:delText>
        </w:r>
      </w:del>
      <w:del w:id="711" w:author="User" w:date="2021-12-30T15:45:00Z">
        <w:r w:rsidR="00F23E9F" w:rsidRPr="002E7AD3" w:rsidDel="001549FD">
          <w:rPr>
            <w:rFonts w:ascii="Helvetica" w:hAnsi="Helvetica" w:cs="Helvetica"/>
            <w:b/>
            <w:sz w:val="20"/>
            <w:szCs w:val="20"/>
            <w:highlight w:val="cyan"/>
            <w:rPrChange w:id="712" w:author="User" w:date="2021-12-30T16:09:00Z">
              <w:rPr>
                <w:rFonts w:ascii="Helvetica" w:hAnsi="Helvetica" w:cs="Helvetica"/>
                <w:b/>
                <w:sz w:val="20"/>
                <w:szCs w:val="20"/>
              </w:rPr>
            </w:rPrChange>
          </w:rPr>
          <w:delText>)</w:delText>
        </w:r>
      </w:del>
      <w:ins w:id="713" w:author="Sajan" w:date="2019-12-17T10:55:00Z">
        <w:del w:id="714" w:author="User" w:date="2021-12-30T15:45:00Z">
          <w:r w:rsidR="00A433BB" w:rsidRPr="002E7AD3" w:rsidDel="001549FD">
            <w:rPr>
              <w:rFonts w:ascii="Helvetica" w:hAnsi="Helvetica" w:cs="Helvetica"/>
              <w:b/>
              <w:sz w:val="20"/>
              <w:szCs w:val="20"/>
              <w:highlight w:val="cyan"/>
              <w:rPrChange w:id="715" w:author="User" w:date="2021-12-30T16:09:00Z">
                <w:rPr>
                  <w:rFonts w:ascii="Helvetica" w:hAnsi="Helvetica" w:cs="Helvetica"/>
                  <w:b/>
                  <w:sz w:val="20"/>
                  <w:szCs w:val="20"/>
                </w:rPr>
              </w:rPrChange>
            </w:rPr>
            <w:delText xml:space="preserve"> (</w:delText>
          </w:r>
        </w:del>
      </w:ins>
      <w:ins w:id="716" w:author="Sajan" w:date="2019-12-17T11:04:00Z">
        <w:del w:id="717" w:author="User" w:date="2021-12-30T15:45:00Z">
          <w:r w:rsidR="00217A80" w:rsidRPr="002E7AD3" w:rsidDel="001549FD">
            <w:rPr>
              <w:rFonts w:ascii="Helvetica" w:hAnsi="Helvetica" w:cs="Helvetica"/>
              <w:b/>
              <w:sz w:val="20"/>
              <w:szCs w:val="20"/>
              <w:highlight w:val="cyan"/>
              <w:rPrChange w:id="718" w:author="User" w:date="2021-12-30T16:09:00Z">
                <w:rPr>
                  <w:rFonts w:ascii="Helvetica" w:hAnsi="Helvetica" w:cs="Helvetica"/>
                  <w:b/>
                  <w:sz w:val="20"/>
                  <w:szCs w:val="20"/>
                </w:rPr>
              </w:rPrChange>
            </w:rPr>
            <w:delText>4A + 4</w:delText>
          </w:r>
        </w:del>
      </w:ins>
      <w:ins w:id="719" w:author="Sajan" w:date="2019-12-17T10:55:00Z">
        <w:del w:id="720" w:author="User" w:date="2021-12-30T15:45:00Z">
          <w:r w:rsidR="00A433BB" w:rsidRPr="002E7AD3" w:rsidDel="001549FD">
            <w:rPr>
              <w:rFonts w:ascii="Helvetica" w:hAnsi="Helvetica" w:cs="Helvetica"/>
              <w:b/>
              <w:sz w:val="20"/>
              <w:szCs w:val="20"/>
              <w:highlight w:val="cyan"/>
              <w:rPrChange w:id="721" w:author="User" w:date="2021-12-30T16:09:00Z">
                <w:rPr>
                  <w:rFonts w:ascii="Helvetica" w:hAnsi="Helvetica" w:cs="Helvetica"/>
                  <w:b/>
                  <w:sz w:val="20"/>
                  <w:szCs w:val="20"/>
                </w:rPr>
              </w:rPrChange>
            </w:rPr>
            <w:delText>B</w:delText>
          </w:r>
        </w:del>
      </w:ins>
      <w:ins w:id="722" w:author="Sajan" w:date="2019-12-17T10:56:00Z">
        <w:del w:id="723" w:author="User" w:date="2021-12-30T15:45:00Z">
          <w:r w:rsidR="00A433BB" w:rsidRPr="002E7AD3" w:rsidDel="001549FD">
            <w:rPr>
              <w:rFonts w:ascii="Helvetica" w:hAnsi="Helvetica" w:cs="Helvetica"/>
              <w:b/>
              <w:sz w:val="20"/>
              <w:szCs w:val="20"/>
              <w:highlight w:val="cyan"/>
              <w:rPrChange w:id="724" w:author="User" w:date="2021-12-30T16:09:00Z">
                <w:rPr>
                  <w:rFonts w:ascii="Helvetica" w:hAnsi="Helvetica" w:cs="Helvetica"/>
                  <w:b/>
                  <w:sz w:val="20"/>
                  <w:szCs w:val="20"/>
                </w:rPr>
              </w:rPrChange>
            </w:rPr>
            <w:delText>)</w:delText>
          </w:r>
        </w:del>
      </w:ins>
      <w:r w:rsidR="00944CA9" w:rsidRPr="002E7AD3">
        <w:rPr>
          <w:rFonts w:ascii="Helvetica" w:hAnsi="Helvetica" w:cs="Helvetica"/>
          <w:b/>
          <w:sz w:val="20"/>
          <w:szCs w:val="20"/>
          <w:highlight w:val="cyan"/>
          <w:rPrChange w:id="725" w:author="User" w:date="2021-12-30T16:09:00Z">
            <w:rPr>
              <w:rFonts w:ascii="Helvetica" w:hAnsi="Helvetica" w:cs="Helvetica"/>
              <w:b/>
              <w:sz w:val="20"/>
              <w:szCs w:val="20"/>
            </w:rPr>
          </w:rPrChange>
        </w:rPr>
        <w:t xml:space="preserve"> </w:t>
      </w:r>
      <w:r w:rsidR="00F23E9F" w:rsidRPr="002E7AD3">
        <w:rPr>
          <w:rFonts w:ascii="Helvetica" w:hAnsi="Helvetica" w:cs="Helvetica"/>
          <w:sz w:val="20"/>
          <w:szCs w:val="20"/>
          <w:highlight w:val="cyan"/>
          <w:rPrChange w:id="726" w:author="User" w:date="2021-12-30T16:09:00Z">
            <w:rPr>
              <w:rFonts w:ascii="Helvetica" w:hAnsi="Helvetica" w:cs="Helvetica"/>
              <w:sz w:val="20"/>
              <w:szCs w:val="20"/>
            </w:rPr>
          </w:rPrChange>
        </w:rPr>
        <w:t>at</w:t>
      </w:r>
      <w:r w:rsidR="00944CA9" w:rsidRPr="002E7AD3">
        <w:rPr>
          <w:rFonts w:ascii="Helvetica" w:hAnsi="Helvetica" w:cs="Helvetica"/>
          <w:b/>
          <w:sz w:val="20"/>
          <w:szCs w:val="20"/>
          <w:highlight w:val="cyan"/>
          <w:rPrChange w:id="727" w:author="User" w:date="2021-12-30T16:09:00Z">
            <w:rPr>
              <w:rFonts w:ascii="Helvetica" w:hAnsi="Helvetica" w:cs="Helvetica"/>
              <w:b/>
              <w:sz w:val="20"/>
              <w:szCs w:val="20"/>
            </w:rPr>
          </w:rPrChange>
        </w:rPr>
        <w:t xml:space="preserve"> </w:t>
      </w:r>
      <w:r w:rsidR="004A13F0" w:rsidRPr="002E7AD3">
        <w:rPr>
          <w:rFonts w:ascii="Helvetica" w:hAnsi="Helvetica" w:cs="Helvetica"/>
          <w:sz w:val="20"/>
          <w:szCs w:val="20"/>
          <w:highlight w:val="cyan"/>
          <w:rPrChange w:id="728" w:author="User" w:date="2021-12-30T16:09:00Z">
            <w:rPr>
              <w:rFonts w:ascii="Helvetica" w:hAnsi="Helvetica" w:cs="Helvetica"/>
              <w:sz w:val="20"/>
              <w:szCs w:val="20"/>
            </w:rPr>
          </w:rPrChange>
        </w:rPr>
        <w:t xml:space="preserve">the </w:t>
      </w:r>
      <w:ins w:id="729" w:author="User" w:date="2021-12-30T17:12:00Z">
        <w:r w:rsidR="00A407D9">
          <w:rPr>
            <w:rFonts w:ascii="Helvetica" w:hAnsi="Helvetica" w:cs="Helvetica"/>
            <w:sz w:val="20"/>
            <w:szCs w:val="20"/>
            <w:highlight w:val="cyan"/>
          </w:rPr>
          <w:t>MG Road</w:t>
        </w:r>
      </w:ins>
      <w:del w:id="730" w:author="User" w:date="2021-12-30T15:45:00Z">
        <w:r w:rsidR="00F23E9F" w:rsidRPr="002E7AD3" w:rsidDel="001549FD">
          <w:rPr>
            <w:rFonts w:ascii="Helvetica" w:hAnsi="Helvetica" w:cs="Helvetica"/>
            <w:sz w:val="20"/>
            <w:szCs w:val="20"/>
            <w:highlight w:val="cyan"/>
            <w:rPrChange w:id="731" w:author="User" w:date="2021-12-30T16:09:00Z">
              <w:rPr>
                <w:rFonts w:ascii="Helvetica" w:hAnsi="Helvetica" w:cs="Helvetica"/>
                <w:sz w:val="20"/>
                <w:szCs w:val="20"/>
              </w:rPr>
            </w:rPrChange>
          </w:rPr>
          <w:delText>MG Road</w:delText>
        </w:r>
      </w:del>
      <w:r w:rsidR="004A13F0" w:rsidRPr="002E7AD3">
        <w:rPr>
          <w:rFonts w:ascii="Helvetica" w:hAnsi="Helvetica" w:cs="Helvetica"/>
          <w:sz w:val="20"/>
          <w:szCs w:val="20"/>
          <w:highlight w:val="cyan"/>
          <w:rPrChange w:id="732" w:author="User" w:date="2021-12-30T16:09:00Z">
            <w:rPr>
              <w:rFonts w:ascii="Helvetica" w:hAnsi="Helvetica" w:cs="Helvetica"/>
              <w:sz w:val="20"/>
              <w:szCs w:val="20"/>
            </w:rPr>
          </w:rPrChange>
        </w:rPr>
        <w:t xml:space="preserve"> Metro Station</w:t>
      </w:r>
      <w:r w:rsidR="003071DA" w:rsidRPr="002E7AD3">
        <w:rPr>
          <w:rFonts w:ascii="Helvetica" w:hAnsi="Helvetica" w:cs="Helvetica"/>
          <w:sz w:val="20"/>
          <w:szCs w:val="20"/>
          <w:highlight w:val="cyan"/>
          <w:rPrChange w:id="733" w:author="User" w:date="2021-12-30T16:09:00Z">
            <w:rPr>
              <w:rFonts w:ascii="Helvetica" w:hAnsi="Helvetica" w:cs="Helvetica"/>
              <w:sz w:val="20"/>
              <w:szCs w:val="20"/>
            </w:rPr>
          </w:rPrChange>
        </w:rPr>
        <w:t xml:space="preserve"> </w:t>
      </w:r>
      <w:ins w:id="734" w:author="User" w:date="2021-12-30T17:12:00Z">
        <w:r w:rsidR="00A407D9">
          <w:rPr>
            <w:rFonts w:ascii="Helvetica" w:hAnsi="Helvetica" w:cs="Helvetica"/>
            <w:sz w:val="20"/>
            <w:szCs w:val="20"/>
            <w:highlight w:val="cyan"/>
          </w:rPr>
          <w:t>LHS</w:t>
        </w:r>
      </w:ins>
      <w:del w:id="735" w:author="User" w:date="2021-12-30T15:45:00Z">
        <w:r w:rsidR="003071DA" w:rsidRPr="002E7AD3" w:rsidDel="001549FD">
          <w:rPr>
            <w:rFonts w:ascii="Helvetica" w:hAnsi="Helvetica" w:cs="Helvetica"/>
            <w:sz w:val="20"/>
            <w:szCs w:val="20"/>
            <w:highlight w:val="cyan"/>
            <w:rPrChange w:id="736" w:author="User" w:date="2021-12-30T16:09:00Z">
              <w:rPr>
                <w:rFonts w:ascii="Helvetica" w:hAnsi="Helvetica" w:cs="Helvetica"/>
                <w:sz w:val="20"/>
                <w:szCs w:val="20"/>
              </w:rPr>
            </w:rPrChange>
          </w:rPr>
          <w:delText>LHS</w:delText>
        </w:r>
      </w:del>
      <w:r w:rsidR="003071DA" w:rsidRPr="002E7AD3">
        <w:rPr>
          <w:rFonts w:ascii="Helvetica" w:hAnsi="Helvetica" w:cs="Helvetica"/>
          <w:sz w:val="20"/>
          <w:szCs w:val="20"/>
          <w:highlight w:val="cyan"/>
          <w:rPrChange w:id="737" w:author="User" w:date="2021-12-30T16:09:00Z">
            <w:rPr>
              <w:rFonts w:ascii="Helvetica" w:hAnsi="Helvetica" w:cs="Helvetica"/>
              <w:sz w:val="20"/>
              <w:szCs w:val="20"/>
            </w:rPr>
          </w:rPrChange>
        </w:rPr>
        <w:t xml:space="preserve"> side</w:t>
      </w:r>
      <w:r w:rsidR="004A13F0" w:rsidRPr="002E7AD3">
        <w:rPr>
          <w:rFonts w:ascii="Helvetica" w:hAnsi="Helvetica" w:cs="Helvetica"/>
          <w:sz w:val="20"/>
          <w:szCs w:val="20"/>
          <w:highlight w:val="cyan"/>
          <w:rPrChange w:id="738" w:author="User" w:date="2021-12-30T16:09:00Z">
            <w:rPr>
              <w:rFonts w:ascii="Helvetica" w:hAnsi="Helvetica" w:cs="Helvetica"/>
              <w:sz w:val="20"/>
              <w:szCs w:val="20"/>
            </w:rPr>
          </w:rPrChange>
        </w:rPr>
        <w:t>.</w:t>
      </w:r>
      <w:r w:rsidR="004A13F0" w:rsidRPr="00774048">
        <w:rPr>
          <w:rFonts w:ascii="Helvetica" w:hAnsi="Helvetica" w:cs="Helvetica"/>
          <w:sz w:val="20"/>
          <w:szCs w:val="20"/>
        </w:rPr>
        <w:t xml:space="preserve"> </w:t>
      </w:r>
    </w:p>
    <w:p w14:paraId="331E1484" w14:textId="77777777" w:rsidR="004E3DCD" w:rsidRPr="004A13F0" w:rsidRDefault="004E3DCD">
      <w:pPr>
        <w:autoSpaceDE w:val="0"/>
        <w:autoSpaceDN w:val="0"/>
        <w:adjustRightInd w:val="0"/>
        <w:spacing w:after="0" w:line="360" w:lineRule="auto"/>
        <w:jc w:val="both"/>
        <w:rPr>
          <w:rFonts w:ascii="Helvetica" w:hAnsi="Helvetica" w:cs="Helvetica"/>
          <w:sz w:val="20"/>
          <w:szCs w:val="20"/>
        </w:rPr>
      </w:pPr>
    </w:p>
    <w:p w14:paraId="2405CC78" w14:textId="29D5DC75" w:rsidR="004E3DCD" w:rsidRPr="004A13F0" w:rsidRDefault="00671D3D">
      <w:pPr>
        <w:autoSpaceDE w:val="0"/>
        <w:autoSpaceDN w:val="0"/>
        <w:adjustRightInd w:val="0"/>
        <w:spacing w:after="0" w:line="360" w:lineRule="auto"/>
        <w:jc w:val="both"/>
        <w:rPr>
          <w:rFonts w:ascii="Helvetica" w:hAnsi="Helvetica" w:cs="Helvetica"/>
          <w:sz w:val="20"/>
          <w:szCs w:val="20"/>
        </w:rPr>
      </w:pPr>
      <w:r w:rsidRPr="004A13F0">
        <w:rPr>
          <w:rFonts w:ascii="Helvetica" w:hAnsi="Helvetica" w:cs="Helvetica"/>
          <w:sz w:val="20"/>
          <w:szCs w:val="20"/>
        </w:rPr>
        <w:t>IN WITNESS whereof the parties hereto have caused this agreement to be signed in their respective hands as of the day and year first before written</w:t>
      </w:r>
      <w:r w:rsidR="00AE48C2" w:rsidRPr="004A13F0">
        <w:rPr>
          <w:rFonts w:ascii="Helvetica" w:hAnsi="Helvetica" w:cs="Helvetica"/>
          <w:sz w:val="20"/>
          <w:szCs w:val="20"/>
        </w:rPr>
        <w:t xml:space="preserve">, in the </w:t>
      </w:r>
      <w:r w:rsidR="004A13F0" w:rsidRPr="004A13F0">
        <w:rPr>
          <w:rFonts w:ascii="Helvetica" w:hAnsi="Helvetica" w:cs="Helvetica"/>
          <w:sz w:val="20"/>
          <w:szCs w:val="20"/>
        </w:rPr>
        <w:t>presence</w:t>
      </w:r>
      <w:r w:rsidR="00AE48C2" w:rsidRPr="004A13F0">
        <w:rPr>
          <w:rFonts w:ascii="Helvetica" w:hAnsi="Helvetica" w:cs="Helvetica"/>
          <w:sz w:val="20"/>
          <w:szCs w:val="20"/>
        </w:rPr>
        <w:t xml:space="preserve"> of the following witnesses</w:t>
      </w:r>
      <w:r w:rsidRPr="004A13F0">
        <w:rPr>
          <w:rFonts w:ascii="Helvetica" w:hAnsi="Helvetica" w:cs="Helvetica"/>
          <w:sz w:val="20"/>
          <w:szCs w:val="20"/>
        </w:rPr>
        <w:t>.</w:t>
      </w:r>
    </w:p>
    <w:p w14:paraId="35606C08" w14:textId="119746B0" w:rsidR="004E3DCD" w:rsidRPr="004A13F0" w:rsidRDefault="004E3DCD">
      <w:pPr>
        <w:autoSpaceDE w:val="0"/>
        <w:autoSpaceDN w:val="0"/>
        <w:adjustRightInd w:val="0"/>
        <w:spacing w:after="0" w:line="360" w:lineRule="auto"/>
        <w:jc w:val="both"/>
        <w:rPr>
          <w:rFonts w:ascii="Helvetica" w:hAnsi="Helvetica" w:cs="Helvetica"/>
          <w:b/>
          <w:sz w:val="20"/>
          <w:szCs w:val="20"/>
        </w:rPr>
      </w:pPr>
    </w:p>
    <w:p w14:paraId="21B78FFD" w14:textId="77777777" w:rsidR="00906144" w:rsidRPr="004A13F0" w:rsidRDefault="00906144" w:rsidP="00906144">
      <w:pPr>
        <w:autoSpaceDE w:val="0"/>
        <w:autoSpaceDN w:val="0"/>
        <w:adjustRightInd w:val="0"/>
        <w:spacing w:after="0" w:line="360" w:lineRule="auto"/>
        <w:jc w:val="both"/>
        <w:outlineLvl w:val="0"/>
        <w:rPr>
          <w:rFonts w:ascii="Helvetica" w:hAnsi="Helvetica" w:cs="Helvetica"/>
          <w:b/>
          <w:sz w:val="20"/>
          <w:szCs w:val="20"/>
        </w:rPr>
      </w:pPr>
      <w:r w:rsidRPr="004A13F0">
        <w:rPr>
          <w:rFonts w:ascii="Helvetica" w:hAnsi="Helvetica" w:cs="Helvetica"/>
          <w:b/>
          <w:sz w:val="20"/>
          <w:szCs w:val="20"/>
        </w:rPr>
        <w:t>FOR AND ON BEHALF OF KOCHI METRO RAIL LTD.</w:t>
      </w:r>
    </w:p>
    <w:p w14:paraId="1A1B9615" w14:textId="77777777" w:rsidR="00906144" w:rsidRDefault="00906144" w:rsidP="00906144">
      <w:pPr>
        <w:pStyle w:val="NoSpacing1"/>
        <w:rPr>
          <w:rFonts w:ascii="Bookman Old Style" w:hAnsi="Bookman Old Style"/>
        </w:rPr>
      </w:pPr>
      <w:r>
        <w:rPr>
          <w:rFonts w:ascii="Bookman Old Style" w:hAnsi="Bookman Old Style"/>
        </w:rPr>
        <w:t>(</w:t>
      </w:r>
      <w:r>
        <w:rPr>
          <w:rFonts w:ascii="Bookman Old Style" w:hAnsi="Bookman Old Style"/>
          <w:b/>
          <w:i/>
        </w:rPr>
        <w:t>A JV company of Govt of India &amp; Govt of Kerala</w:t>
      </w:r>
      <w:r>
        <w:rPr>
          <w:rFonts w:ascii="Bookman Old Style" w:hAnsi="Bookman Old Style"/>
        </w:rPr>
        <w:t>)</w:t>
      </w:r>
    </w:p>
    <w:p w14:paraId="01C534F3" w14:textId="77777777" w:rsidR="00906144" w:rsidRDefault="00906144">
      <w:pPr>
        <w:autoSpaceDE w:val="0"/>
        <w:autoSpaceDN w:val="0"/>
        <w:adjustRightInd w:val="0"/>
        <w:spacing w:after="0" w:line="360" w:lineRule="auto"/>
        <w:jc w:val="both"/>
        <w:rPr>
          <w:rFonts w:ascii="Helvetica" w:hAnsi="Helvetica" w:cs="Helvetica"/>
          <w:sz w:val="20"/>
          <w:szCs w:val="20"/>
        </w:rPr>
      </w:pPr>
    </w:p>
    <w:p w14:paraId="4F1D3BB5" w14:textId="7445B320" w:rsidR="004E3DCD" w:rsidRPr="00B26364" w:rsidRDefault="00671D3D">
      <w:pPr>
        <w:autoSpaceDE w:val="0"/>
        <w:autoSpaceDN w:val="0"/>
        <w:adjustRightInd w:val="0"/>
        <w:spacing w:after="0" w:line="360" w:lineRule="auto"/>
        <w:jc w:val="both"/>
        <w:rPr>
          <w:rFonts w:ascii="Helvetica" w:hAnsi="Helvetica" w:cs="Helvetica"/>
          <w:b/>
          <w:sz w:val="20"/>
          <w:szCs w:val="20"/>
        </w:rPr>
      </w:pPr>
      <w:r w:rsidRPr="004A13F0">
        <w:rPr>
          <w:rFonts w:ascii="Helvetica" w:hAnsi="Helvetica" w:cs="Helvetica"/>
          <w:sz w:val="20"/>
          <w:szCs w:val="20"/>
        </w:rPr>
        <w:t xml:space="preserve">(Authorized Signatory) </w:t>
      </w:r>
      <w:r w:rsidR="004351BB" w:rsidRPr="002E7AD3">
        <w:rPr>
          <w:rFonts w:ascii="Helvetica" w:hAnsi="Helvetica" w:cs="Helvetica"/>
          <w:b/>
          <w:sz w:val="20"/>
          <w:szCs w:val="20"/>
          <w:highlight w:val="cyan"/>
          <w:rPrChange w:id="739" w:author="User" w:date="2021-12-30T16:09:00Z">
            <w:rPr>
              <w:rFonts w:ascii="Helvetica" w:hAnsi="Helvetica" w:cs="Helvetica"/>
              <w:b/>
              <w:sz w:val="20"/>
              <w:szCs w:val="20"/>
            </w:rPr>
          </w:rPrChange>
        </w:rPr>
        <w:t xml:space="preserve">Mr. </w:t>
      </w:r>
      <w:ins w:id="740" w:author="User" w:date="2021-12-30T15:46:00Z">
        <w:r w:rsidR="00E72070" w:rsidRPr="002E7AD3">
          <w:rPr>
            <w:rFonts w:ascii="Helvetica" w:hAnsi="Helvetica" w:cs="Helvetica"/>
            <w:b/>
            <w:sz w:val="20"/>
            <w:szCs w:val="20"/>
            <w:highlight w:val="cyan"/>
            <w:rPrChange w:id="741" w:author="User" w:date="2021-12-30T16:09:00Z">
              <w:rPr>
                <w:rFonts w:ascii="Helvetica" w:hAnsi="Helvetica" w:cs="Helvetica"/>
                <w:b/>
                <w:sz w:val="20"/>
                <w:szCs w:val="20"/>
              </w:rPr>
            </w:rPrChange>
          </w:rPr>
          <w:t>Binish L</w:t>
        </w:r>
      </w:ins>
      <w:del w:id="742" w:author="User" w:date="2021-12-30T15:46:00Z">
        <w:r w:rsidR="004351BB" w:rsidDel="00E72070">
          <w:rPr>
            <w:rFonts w:ascii="Helvetica" w:hAnsi="Helvetica" w:cs="Helvetica"/>
            <w:b/>
            <w:sz w:val="20"/>
            <w:szCs w:val="20"/>
          </w:rPr>
          <w:delText>Joseph Ciby</w:delText>
        </w:r>
      </w:del>
    </w:p>
    <w:p w14:paraId="56585586" w14:textId="77777777" w:rsidR="001D50E0" w:rsidRPr="004A13F0" w:rsidRDefault="001D50E0">
      <w:pPr>
        <w:autoSpaceDE w:val="0"/>
        <w:autoSpaceDN w:val="0"/>
        <w:adjustRightInd w:val="0"/>
        <w:spacing w:after="0" w:line="360" w:lineRule="auto"/>
        <w:jc w:val="both"/>
        <w:rPr>
          <w:rFonts w:ascii="Helvetica" w:hAnsi="Helvetica" w:cs="Helvetica"/>
          <w:sz w:val="20"/>
          <w:szCs w:val="20"/>
        </w:rPr>
      </w:pPr>
    </w:p>
    <w:p w14:paraId="1422C7EE" w14:textId="77777777" w:rsidR="00CB50D0" w:rsidRDefault="00CB50D0">
      <w:pPr>
        <w:autoSpaceDE w:val="0"/>
        <w:autoSpaceDN w:val="0"/>
        <w:adjustRightInd w:val="0"/>
        <w:spacing w:after="0" w:line="360" w:lineRule="auto"/>
        <w:jc w:val="both"/>
        <w:rPr>
          <w:rFonts w:ascii="Helvetica" w:hAnsi="Helvetica" w:cs="Helvetica"/>
          <w:sz w:val="20"/>
          <w:szCs w:val="20"/>
        </w:rPr>
      </w:pPr>
    </w:p>
    <w:p w14:paraId="3CBDB92F" w14:textId="4AB0E68F" w:rsidR="003071DA" w:rsidRPr="004A13F0" w:rsidRDefault="003071DA" w:rsidP="003071DA">
      <w:pPr>
        <w:autoSpaceDE w:val="0"/>
        <w:autoSpaceDN w:val="0"/>
        <w:adjustRightInd w:val="0"/>
        <w:spacing w:after="0" w:line="360" w:lineRule="auto"/>
        <w:jc w:val="both"/>
        <w:outlineLvl w:val="0"/>
        <w:rPr>
          <w:rFonts w:ascii="Helvetica" w:hAnsi="Helvetica" w:cs="Helvetica"/>
          <w:b/>
          <w:sz w:val="20"/>
          <w:szCs w:val="20"/>
        </w:rPr>
      </w:pPr>
      <w:r w:rsidRPr="004A13F0">
        <w:rPr>
          <w:rFonts w:ascii="Helvetica" w:hAnsi="Helvetica" w:cs="Helvetica"/>
          <w:b/>
          <w:sz w:val="20"/>
          <w:szCs w:val="20"/>
        </w:rPr>
        <w:t xml:space="preserve">FOR AND ON BEHALF OF </w:t>
      </w:r>
      <w:r>
        <w:rPr>
          <w:rFonts w:ascii="Helvetica" w:hAnsi="Helvetica" w:cs="Helvetica"/>
          <w:b/>
          <w:sz w:val="20"/>
          <w:szCs w:val="20"/>
        </w:rPr>
        <w:t xml:space="preserve">M/s. </w:t>
      </w:r>
      <w:ins w:id="743" w:author="Sajan" w:date="2019-12-17T10:56:00Z">
        <w:r w:rsidR="00A433BB">
          <w:rPr>
            <w:rFonts w:ascii="Helvetica" w:hAnsi="Helvetica" w:cs="Helvetica"/>
            <w:b/>
            <w:sz w:val="20"/>
            <w:szCs w:val="20"/>
          </w:rPr>
          <w:t>Bank of Baroda</w:t>
        </w:r>
      </w:ins>
      <w:del w:id="744" w:author="Sajan" w:date="2019-12-17T10:56:00Z">
        <w:r w:rsidR="0061032E" w:rsidDel="00A433BB">
          <w:rPr>
            <w:rFonts w:ascii="Helvetica" w:hAnsi="Helvetica" w:cs="Helvetica"/>
            <w:b/>
            <w:sz w:val="20"/>
            <w:szCs w:val="20"/>
          </w:rPr>
          <w:delText>The Syndicate Bank</w:delText>
        </w:r>
      </w:del>
    </w:p>
    <w:p w14:paraId="5042D334" w14:textId="2F825E11" w:rsidR="006269E4" w:rsidRPr="004A13F0" w:rsidRDefault="006269E4" w:rsidP="006269E4">
      <w:pPr>
        <w:autoSpaceDE w:val="0"/>
        <w:autoSpaceDN w:val="0"/>
        <w:adjustRightInd w:val="0"/>
        <w:spacing w:after="0" w:line="360" w:lineRule="auto"/>
        <w:jc w:val="both"/>
        <w:rPr>
          <w:rFonts w:ascii="Helvetica" w:hAnsi="Helvetica" w:cs="Helvetica"/>
          <w:sz w:val="20"/>
          <w:szCs w:val="20"/>
        </w:rPr>
      </w:pPr>
      <w:r w:rsidRPr="004A13F0">
        <w:rPr>
          <w:rFonts w:ascii="Helvetica" w:hAnsi="Helvetica" w:cs="Helvetica"/>
          <w:sz w:val="20"/>
          <w:szCs w:val="20"/>
        </w:rPr>
        <w:t xml:space="preserve">(Authorized Signatory) </w:t>
      </w:r>
      <w:r w:rsidRPr="002E7AD3">
        <w:rPr>
          <w:rFonts w:ascii="Helvetica" w:hAnsi="Helvetica" w:cs="Helvetica"/>
          <w:b/>
          <w:sz w:val="20"/>
          <w:szCs w:val="20"/>
          <w:highlight w:val="cyan"/>
          <w:rPrChange w:id="745" w:author="User" w:date="2021-12-30T16:09:00Z">
            <w:rPr>
              <w:rFonts w:ascii="Helvetica" w:hAnsi="Helvetica" w:cs="Helvetica"/>
              <w:b/>
              <w:sz w:val="20"/>
              <w:szCs w:val="20"/>
            </w:rPr>
          </w:rPrChange>
        </w:rPr>
        <w:t>Shri</w:t>
      </w:r>
      <w:r w:rsidRPr="00823AE6">
        <w:rPr>
          <w:rFonts w:ascii="Helvetica" w:hAnsi="Helvetica" w:cs="Helvetica"/>
          <w:b/>
          <w:sz w:val="20"/>
          <w:szCs w:val="20"/>
          <w:highlight w:val="cyan"/>
          <w:rPrChange w:id="746" w:author="User" w:date="2021-12-30T17:13:00Z">
            <w:rPr>
              <w:rFonts w:ascii="Helvetica" w:hAnsi="Helvetica" w:cs="Helvetica"/>
              <w:b/>
              <w:sz w:val="20"/>
              <w:szCs w:val="20"/>
            </w:rPr>
          </w:rPrChange>
        </w:rPr>
        <w:t>.</w:t>
      </w:r>
      <w:r w:rsidR="004A13F0" w:rsidRPr="00823AE6" w:rsidDel="004A13F0">
        <w:rPr>
          <w:rFonts w:ascii="Helvetica" w:hAnsi="Helvetica" w:cs="Helvetica"/>
          <w:b/>
          <w:sz w:val="20"/>
          <w:szCs w:val="20"/>
          <w:highlight w:val="cyan"/>
          <w:rPrChange w:id="747" w:author="User" w:date="2021-12-30T17:13:00Z">
            <w:rPr>
              <w:rFonts w:ascii="Helvetica" w:hAnsi="Helvetica" w:cs="Helvetica"/>
              <w:b/>
              <w:sz w:val="20"/>
              <w:szCs w:val="20"/>
            </w:rPr>
          </w:rPrChange>
        </w:rPr>
        <w:t xml:space="preserve"> </w:t>
      </w:r>
      <w:ins w:id="748" w:author="User" w:date="2021-12-30T17:13:00Z">
        <w:r w:rsidR="00823AE6" w:rsidRPr="00823AE6">
          <w:rPr>
            <w:rFonts w:ascii="Helvetica" w:hAnsi="Helvetica" w:cs="Helvetica"/>
            <w:b/>
            <w:sz w:val="20"/>
            <w:szCs w:val="20"/>
            <w:highlight w:val="cyan"/>
            <w:rPrChange w:id="749" w:author="User" w:date="2021-12-30T17:13:00Z">
              <w:rPr>
                <w:rFonts w:ascii="Helvetica" w:hAnsi="Helvetica" w:cs="Helvetica"/>
                <w:b/>
                <w:sz w:val="20"/>
                <w:szCs w:val="20"/>
              </w:rPr>
            </w:rPrChange>
          </w:rPr>
          <w:t>Suresh Prabhu S</w:t>
        </w:r>
      </w:ins>
      <w:del w:id="750" w:author="Sajan" w:date="2019-12-17T10:56:00Z">
        <w:r w:rsidR="0061032E" w:rsidDel="00A433BB">
          <w:rPr>
            <w:rFonts w:ascii="Helvetica" w:hAnsi="Helvetica" w:cs="Helvetica"/>
            <w:b/>
            <w:sz w:val="20"/>
            <w:szCs w:val="20"/>
          </w:rPr>
          <w:delText>Satyanarayanan C</w:delText>
        </w:r>
      </w:del>
    </w:p>
    <w:p w14:paraId="07ED97E6" w14:textId="77777777" w:rsidR="0065438A" w:rsidRPr="004A13F0" w:rsidRDefault="0065438A">
      <w:pPr>
        <w:autoSpaceDE w:val="0"/>
        <w:autoSpaceDN w:val="0"/>
        <w:adjustRightInd w:val="0"/>
        <w:spacing w:after="0" w:line="360" w:lineRule="auto"/>
        <w:jc w:val="both"/>
        <w:rPr>
          <w:rFonts w:ascii="Helvetica" w:hAnsi="Helvetica" w:cs="Helvetica"/>
          <w:sz w:val="20"/>
          <w:szCs w:val="20"/>
        </w:rPr>
      </w:pPr>
    </w:p>
    <w:p w14:paraId="40E8F758" w14:textId="77777777" w:rsidR="0065438A" w:rsidRPr="004A13F0" w:rsidRDefault="0065438A">
      <w:pPr>
        <w:autoSpaceDE w:val="0"/>
        <w:autoSpaceDN w:val="0"/>
        <w:adjustRightInd w:val="0"/>
        <w:spacing w:after="0" w:line="360" w:lineRule="auto"/>
        <w:jc w:val="both"/>
        <w:rPr>
          <w:rFonts w:ascii="Helvetica" w:hAnsi="Helvetica" w:cs="Helvetica"/>
          <w:sz w:val="20"/>
          <w:szCs w:val="20"/>
        </w:rPr>
      </w:pPr>
    </w:p>
    <w:p w14:paraId="0C0944E8" w14:textId="0F6CB4A6" w:rsidR="00CB50D0" w:rsidRDefault="00AE48C2" w:rsidP="00B16A66">
      <w:pPr>
        <w:autoSpaceDE w:val="0"/>
        <w:autoSpaceDN w:val="0"/>
        <w:adjustRightInd w:val="0"/>
        <w:spacing w:after="0" w:line="360" w:lineRule="auto"/>
        <w:jc w:val="both"/>
        <w:outlineLvl w:val="0"/>
        <w:rPr>
          <w:rFonts w:ascii="Helvetica" w:hAnsi="Helvetica" w:cs="Helvetica"/>
          <w:b/>
          <w:sz w:val="20"/>
          <w:szCs w:val="20"/>
        </w:rPr>
      </w:pPr>
      <w:r w:rsidRPr="00774048">
        <w:rPr>
          <w:rFonts w:ascii="Helvetica" w:hAnsi="Helvetica" w:cs="Helvetica"/>
          <w:b/>
          <w:sz w:val="20"/>
          <w:szCs w:val="20"/>
          <w:u w:val="single"/>
        </w:rPr>
        <w:t>Witnesses</w:t>
      </w:r>
      <w:r w:rsidR="00671D3D" w:rsidRPr="00774048">
        <w:rPr>
          <w:rFonts w:ascii="Helvetica" w:hAnsi="Helvetica" w:cs="Helvetica"/>
          <w:b/>
          <w:sz w:val="20"/>
          <w:szCs w:val="20"/>
        </w:rPr>
        <w:t>:</w:t>
      </w:r>
    </w:p>
    <w:p w14:paraId="585B04FF" w14:textId="36DB8287" w:rsidR="00906144" w:rsidRDefault="00906144" w:rsidP="00B16A66">
      <w:pPr>
        <w:autoSpaceDE w:val="0"/>
        <w:autoSpaceDN w:val="0"/>
        <w:adjustRightInd w:val="0"/>
        <w:spacing w:after="0" w:line="360" w:lineRule="auto"/>
        <w:jc w:val="both"/>
        <w:outlineLvl w:val="0"/>
        <w:rPr>
          <w:rFonts w:ascii="Helvetica" w:hAnsi="Helvetica" w:cs="Helvetica"/>
          <w:b/>
          <w:sz w:val="20"/>
          <w:szCs w:val="20"/>
        </w:rPr>
      </w:pPr>
    </w:p>
    <w:p w14:paraId="58302906" w14:textId="6691061F" w:rsidR="004E3DCD" w:rsidRPr="004A13F0" w:rsidRDefault="00492211">
      <w:pPr>
        <w:spacing w:line="360" w:lineRule="auto"/>
        <w:jc w:val="both"/>
        <w:rPr>
          <w:rFonts w:ascii="Helvetica" w:hAnsi="Helvetica" w:cs="Helvetica"/>
          <w:sz w:val="20"/>
          <w:szCs w:val="20"/>
        </w:rPr>
      </w:pPr>
      <w:r>
        <w:rPr>
          <w:rFonts w:ascii="Helvetica" w:hAnsi="Helvetica" w:cs="Helvetica"/>
          <w:sz w:val="20"/>
          <w:szCs w:val="20"/>
        </w:rPr>
        <w:softHyphen/>
      </w:r>
      <w:r>
        <w:rPr>
          <w:rFonts w:ascii="Helvetica" w:hAnsi="Helvetica" w:cs="Helvetica"/>
          <w:sz w:val="20"/>
          <w:szCs w:val="20"/>
        </w:rPr>
        <w:softHyphen/>
      </w:r>
      <w:r w:rsidR="00CB50D0">
        <w:rPr>
          <w:rFonts w:ascii="Helvetica" w:hAnsi="Helvetica" w:cs="Helvetica"/>
          <w:sz w:val="20"/>
          <w:szCs w:val="20"/>
        </w:rPr>
        <w:t>_________________________</w:t>
      </w:r>
      <w:r w:rsidR="0065438A" w:rsidRPr="004A13F0">
        <w:rPr>
          <w:rFonts w:ascii="Helvetica" w:hAnsi="Helvetica" w:cs="Helvetica"/>
          <w:sz w:val="20"/>
          <w:szCs w:val="20"/>
        </w:rPr>
        <w:tab/>
      </w:r>
    </w:p>
    <w:p w14:paraId="1BAA8084" w14:textId="4DE0A18E" w:rsidR="00791987" w:rsidRPr="004A13F0" w:rsidRDefault="00CB50D0" w:rsidP="00572177">
      <w:pPr>
        <w:spacing w:line="360" w:lineRule="auto"/>
        <w:jc w:val="both"/>
        <w:rPr>
          <w:rFonts w:ascii="Helvetica" w:hAnsi="Helvetica" w:cs="Helvetica"/>
          <w:sz w:val="20"/>
          <w:szCs w:val="20"/>
        </w:rPr>
      </w:pP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r>
      <w:r>
        <w:rPr>
          <w:rFonts w:ascii="Helvetica" w:hAnsi="Helvetica" w:cs="Helvetica"/>
          <w:sz w:val="20"/>
          <w:szCs w:val="20"/>
        </w:rPr>
        <w:softHyphen/>
        <w:t>___________________________</w:t>
      </w:r>
      <w:r w:rsidR="00671D3D" w:rsidRPr="004A13F0">
        <w:rPr>
          <w:rFonts w:ascii="Helvetica" w:hAnsi="Helvetica" w:cs="Helvetica"/>
          <w:sz w:val="20"/>
          <w:szCs w:val="20"/>
        </w:rPr>
        <w:t xml:space="preserve"> </w:t>
      </w:r>
    </w:p>
    <w:p w14:paraId="0B8F318D" w14:textId="679FB7E3" w:rsidR="00906144" w:rsidRDefault="00906144" w:rsidP="00B029BC">
      <w:pPr>
        <w:spacing w:line="360" w:lineRule="auto"/>
        <w:jc w:val="both"/>
        <w:outlineLvl w:val="0"/>
        <w:rPr>
          <w:rFonts w:ascii="Helvetica" w:hAnsi="Helvetica" w:cs="Helvetica"/>
          <w:b/>
          <w:sz w:val="24"/>
          <w:szCs w:val="24"/>
          <w:u w:val="single"/>
        </w:rPr>
      </w:pPr>
    </w:p>
    <w:p w14:paraId="755E6E95" w14:textId="19613EA3" w:rsidR="004E7585" w:rsidRDefault="004E7585" w:rsidP="00B029BC">
      <w:pPr>
        <w:spacing w:line="360" w:lineRule="auto"/>
        <w:jc w:val="both"/>
        <w:outlineLvl w:val="0"/>
        <w:rPr>
          <w:rFonts w:ascii="Helvetica" w:hAnsi="Helvetica" w:cs="Helvetica"/>
          <w:b/>
          <w:sz w:val="24"/>
          <w:szCs w:val="24"/>
          <w:u w:val="single"/>
        </w:rPr>
      </w:pPr>
    </w:p>
    <w:p w14:paraId="42ACADA9" w14:textId="41F0B965" w:rsidR="004E7585" w:rsidRDefault="004E7585" w:rsidP="00B029BC">
      <w:pPr>
        <w:spacing w:line="360" w:lineRule="auto"/>
        <w:jc w:val="both"/>
        <w:outlineLvl w:val="0"/>
        <w:rPr>
          <w:rFonts w:ascii="Helvetica" w:hAnsi="Helvetica" w:cs="Helvetica"/>
          <w:b/>
          <w:sz w:val="24"/>
          <w:szCs w:val="24"/>
          <w:u w:val="single"/>
        </w:rPr>
      </w:pPr>
    </w:p>
    <w:p w14:paraId="4B054097" w14:textId="062FCE19" w:rsidR="004E7585" w:rsidRDefault="004E7585" w:rsidP="00B029BC">
      <w:pPr>
        <w:spacing w:line="360" w:lineRule="auto"/>
        <w:jc w:val="both"/>
        <w:outlineLvl w:val="0"/>
        <w:rPr>
          <w:rFonts w:ascii="Helvetica" w:hAnsi="Helvetica" w:cs="Helvetica"/>
          <w:b/>
          <w:sz w:val="24"/>
          <w:szCs w:val="24"/>
          <w:u w:val="single"/>
        </w:rPr>
      </w:pPr>
    </w:p>
    <w:p w14:paraId="7302379F" w14:textId="21857DD3" w:rsidR="004E7585" w:rsidRDefault="004E7585" w:rsidP="00B029BC">
      <w:pPr>
        <w:spacing w:line="360" w:lineRule="auto"/>
        <w:jc w:val="both"/>
        <w:outlineLvl w:val="0"/>
        <w:rPr>
          <w:rFonts w:ascii="Helvetica" w:hAnsi="Helvetica" w:cs="Helvetica"/>
          <w:b/>
          <w:sz w:val="24"/>
          <w:szCs w:val="24"/>
          <w:u w:val="single"/>
        </w:rPr>
      </w:pPr>
    </w:p>
    <w:p w14:paraId="1938CF96" w14:textId="77777777" w:rsidR="004E7585" w:rsidRDefault="004E7585" w:rsidP="00B029BC">
      <w:pPr>
        <w:spacing w:line="360" w:lineRule="auto"/>
        <w:jc w:val="both"/>
        <w:outlineLvl w:val="0"/>
        <w:rPr>
          <w:rFonts w:ascii="Helvetica" w:hAnsi="Helvetica" w:cs="Helvetica"/>
          <w:b/>
          <w:sz w:val="24"/>
          <w:szCs w:val="24"/>
          <w:u w:val="single"/>
        </w:rPr>
      </w:pPr>
    </w:p>
    <w:p w14:paraId="10D0EFB9" w14:textId="058CF492" w:rsidR="004A13F0" w:rsidRPr="00774048" w:rsidRDefault="004A13F0" w:rsidP="00492211">
      <w:pPr>
        <w:spacing w:line="360" w:lineRule="auto"/>
        <w:jc w:val="center"/>
        <w:outlineLvl w:val="0"/>
        <w:rPr>
          <w:rFonts w:ascii="Helvetica" w:hAnsi="Helvetica" w:cs="Helvetica"/>
          <w:b/>
          <w:sz w:val="24"/>
          <w:szCs w:val="24"/>
          <w:u w:val="single"/>
        </w:rPr>
      </w:pPr>
      <w:commentRangeStart w:id="751"/>
      <w:r w:rsidRPr="00774048">
        <w:rPr>
          <w:rFonts w:ascii="Helvetica" w:hAnsi="Helvetica" w:cs="Helvetica"/>
          <w:b/>
          <w:sz w:val="24"/>
          <w:szCs w:val="24"/>
          <w:u w:val="single"/>
        </w:rPr>
        <w:t>Annexure 1</w:t>
      </w:r>
    </w:p>
    <w:tbl>
      <w:tblPr>
        <w:tblStyle w:val="TableGrid"/>
        <w:tblW w:w="9322" w:type="dxa"/>
        <w:tblLayout w:type="fixed"/>
        <w:tblLook w:val="04A0" w:firstRow="1" w:lastRow="0" w:firstColumn="1" w:lastColumn="0" w:noHBand="0" w:noVBand="1"/>
      </w:tblPr>
      <w:tblGrid>
        <w:gridCol w:w="817"/>
        <w:gridCol w:w="3969"/>
        <w:gridCol w:w="2126"/>
        <w:gridCol w:w="2410"/>
      </w:tblGrid>
      <w:tr w:rsidR="004E7585" w:rsidRPr="004A13F0" w14:paraId="27BEA3C6" w14:textId="77777777" w:rsidTr="00AC3061">
        <w:tc>
          <w:tcPr>
            <w:tcW w:w="817" w:type="dxa"/>
          </w:tcPr>
          <w:p w14:paraId="3A893485" w14:textId="77777777" w:rsidR="004E7585" w:rsidRPr="00774048" w:rsidRDefault="004E7585" w:rsidP="00C6763E">
            <w:pPr>
              <w:spacing w:after="200" w:line="360" w:lineRule="auto"/>
              <w:jc w:val="center"/>
              <w:rPr>
                <w:rFonts w:ascii="Helvetica" w:hAnsi="Helvetica" w:cs="Helvetica"/>
                <w:b/>
                <w:sz w:val="20"/>
                <w:szCs w:val="22"/>
                <w:lang w:bidi="ar-SA"/>
              </w:rPr>
            </w:pPr>
          </w:p>
          <w:p w14:paraId="3CB0A184" w14:textId="77777777" w:rsidR="004E7585" w:rsidRPr="00774048" w:rsidRDefault="004E7585" w:rsidP="00C6763E">
            <w:pPr>
              <w:spacing w:after="200" w:line="360" w:lineRule="auto"/>
              <w:jc w:val="center"/>
              <w:rPr>
                <w:rFonts w:ascii="Helvetica" w:hAnsi="Helvetica" w:cs="Helvetica"/>
                <w:b/>
                <w:sz w:val="20"/>
                <w:szCs w:val="22"/>
                <w:lang w:bidi="ar-SA"/>
              </w:rPr>
            </w:pPr>
            <w:r w:rsidRPr="00774048">
              <w:rPr>
                <w:rFonts w:ascii="Helvetica" w:hAnsi="Helvetica" w:cs="Helvetica"/>
                <w:b/>
                <w:sz w:val="20"/>
              </w:rPr>
              <w:t>Sl No</w:t>
            </w:r>
          </w:p>
        </w:tc>
        <w:tc>
          <w:tcPr>
            <w:tcW w:w="3969" w:type="dxa"/>
          </w:tcPr>
          <w:p w14:paraId="5F311E91" w14:textId="77777777" w:rsidR="004E7585" w:rsidRPr="00774048" w:rsidRDefault="004E7585" w:rsidP="00C6763E">
            <w:pPr>
              <w:spacing w:after="200" w:line="360" w:lineRule="auto"/>
              <w:jc w:val="center"/>
              <w:rPr>
                <w:rFonts w:ascii="Helvetica" w:hAnsi="Helvetica" w:cs="Helvetica"/>
                <w:b/>
                <w:sz w:val="20"/>
                <w:szCs w:val="22"/>
                <w:lang w:bidi="ar-SA"/>
              </w:rPr>
            </w:pPr>
          </w:p>
          <w:p w14:paraId="7A6E83CD" w14:textId="68DAE119" w:rsidR="004E7585" w:rsidRPr="00774048" w:rsidRDefault="004E7585" w:rsidP="00C6763E">
            <w:pPr>
              <w:spacing w:after="200" w:line="360" w:lineRule="auto"/>
              <w:jc w:val="center"/>
              <w:rPr>
                <w:rFonts w:ascii="Helvetica" w:hAnsi="Helvetica" w:cs="Helvetica"/>
                <w:b/>
                <w:sz w:val="20"/>
                <w:szCs w:val="22"/>
                <w:lang w:bidi="ar-SA"/>
              </w:rPr>
            </w:pPr>
            <w:r w:rsidRPr="00774048">
              <w:rPr>
                <w:rFonts w:ascii="Helvetica" w:hAnsi="Helvetica" w:cs="Helvetica"/>
                <w:b/>
                <w:sz w:val="20"/>
              </w:rPr>
              <w:t>Station</w:t>
            </w:r>
            <w:r>
              <w:rPr>
                <w:rFonts w:ascii="Helvetica" w:hAnsi="Helvetica" w:cs="Helvetica"/>
                <w:b/>
                <w:sz w:val="20"/>
              </w:rPr>
              <w:t xml:space="preserve"> Location</w:t>
            </w:r>
          </w:p>
        </w:tc>
        <w:tc>
          <w:tcPr>
            <w:tcW w:w="2126" w:type="dxa"/>
          </w:tcPr>
          <w:p w14:paraId="7CC35B96" w14:textId="77777777" w:rsidR="004E7585" w:rsidRPr="00774048" w:rsidRDefault="004E7585" w:rsidP="00C6763E">
            <w:pPr>
              <w:spacing w:after="200" w:line="360" w:lineRule="auto"/>
              <w:jc w:val="center"/>
              <w:rPr>
                <w:rFonts w:ascii="Helvetica" w:hAnsi="Helvetica" w:cs="Helvetica"/>
                <w:b/>
                <w:sz w:val="20"/>
                <w:szCs w:val="22"/>
                <w:lang w:bidi="ar-SA"/>
              </w:rPr>
            </w:pPr>
          </w:p>
          <w:p w14:paraId="6D9D7D1B" w14:textId="3DBB6A44" w:rsidR="004E7585" w:rsidRPr="00774048" w:rsidRDefault="004E7585" w:rsidP="00C6763E">
            <w:pPr>
              <w:spacing w:after="200" w:line="360" w:lineRule="auto"/>
              <w:jc w:val="center"/>
              <w:rPr>
                <w:rFonts w:ascii="Helvetica" w:hAnsi="Helvetica" w:cs="Helvetica"/>
                <w:b/>
                <w:sz w:val="20"/>
                <w:szCs w:val="22"/>
                <w:lang w:bidi="ar-SA"/>
              </w:rPr>
            </w:pPr>
            <w:r w:rsidRPr="00774048">
              <w:rPr>
                <w:rFonts w:ascii="Helvetica" w:hAnsi="Helvetica" w:cs="Helvetica"/>
                <w:b/>
                <w:sz w:val="20"/>
              </w:rPr>
              <w:t>Quoted license fee/(Sqft)</w:t>
            </w:r>
          </w:p>
        </w:tc>
        <w:tc>
          <w:tcPr>
            <w:tcW w:w="2410" w:type="dxa"/>
          </w:tcPr>
          <w:p w14:paraId="2F2B320B" w14:textId="77777777" w:rsidR="004E7585" w:rsidRDefault="004E7585" w:rsidP="0012786D">
            <w:pPr>
              <w:spacing w:line="360" w:lineRule="auto"/>
              <w:jc w:val="center"/>
              <w:rPr>
                <w:rFonts w:ascii="Helvetica" w:hAnsi="Helvetica" w:cs="Helvetica"/>
                <w:b/>
                <w:sz w:val="20"/>
              </w:rPr>
            </w:pPr>
          </w:p>
          <w:p w14:paraId="3DEF9CCE" w14:textId="4CB2369D" w:rsidR="004E7585" w:rsidRDefault="004E7585" w:rsidP="0012786D">
            <w:pPr>
              <w:spacing w:line="360" w:lineRule="auto"/>
              <w:jc w:val="center"/>
              <w:rPr>
                <w:rFonts w:ascii="Helvetica" w:hAnsi="Helvetica" w:cs="Helvetica"/>
                <w:b/>
                <w:sz w:val="20"/>
              </w:rPr>
            </w:pPr>
          </w:p>
          <w:p w14:paraId="1AD32E7B" w14:textId="4ADAF33D" w:rsidR="004E7585" w:rsidRPr="00774048" w:rsidRDefault="004E7585" w:rsidP="0012786D">
            <w:pPr>
              <w:spacing w:line="360" w:lineRule="auto"/>
              <w:jc w:val="center"/>
              <w:rPr>
                <w:rFonts w:ascii="Helvetica" w:hAnsi="Helvetica" w:cs="Helvetica"/>
                <w:b/>
                <w:sz w:val="20"/>
              </w:rPr>
            </w:pPr>
            <w:r>
              <w:rPr>
                <w:rFonts w:ascii="Helvetica" w:hAnsi="Helvetica" w:cs="Helvetica"/>
                <w:b/>
                <w:sz w:val="20"/>
              </w:rPr>
              <w:t>L</w:t>
            </w:r>
            <w:r w:rsidRPr="00774048">
              <w:rPr>
                <w:rFonts w:ascii="Helvetica" w:hAnsi="Helvetica" w:cs="Helvetica"/>
                <w:b/>
                <w:sz w:val="20"/>
              </w:rPr>
              <w:t>icense fee per month</w:t>
            </w:r>
          </w:p>
        </w:tc>
      </w:tr>
      <w:tr w:rsidR="004E7585" w:rsidRPr="004A13F0" w14:paraId="0530BBD0" w14:textId="77777777" w:rsidTr="00AC3061">
        <w:trPr>
          <w:trHeight w:val="1027"/>
        </w:trPr>
        <w:tc>
          <w:tcPr>
            <w:tcW w:w="817" w:type="dxa"/>
          </w:tcPr>
          <w:p w14:paraId="579DBB1F" w14:textId="77777777" w:rsidR="004E7585" w:rsidRPr="00774048" w:rsidRDefault="004E7585" w:rsidP="0012786D">
            <w:pPr>
              <w:spacing w:after="200"/>
              <w:jc w:val="center"/>
              <w:rPr>
                <w:rFonts w:ascii="Helvetica" w:hAnsi="Helvetica" w:cs="Helvetica"/>
                <w:sz w:val="20"/>
              </w:rPr>
            </w:pPr>
          </w:p>
          <w:p w14:paraId="59206615" w14:textId="533140EC" w:rsidR="004E7585" w:rsidRPr="00774048" w:rsidRDefault="004E7585" w:rsidP="0012786D">
            <w:pPr>
              <w:spacing w:after="200"/>
              <w:jc w:val="center"/>
              <w:rPr>
                <w:rFonts w:ascii="Helvetica" w:hAnsi="Helvetica" w:cs="Helvetica"/>
                <w:sz w:val="20"/>
              </w:rPr>
            </w:pPr>
            <w:r w:rsidRPr="00774048">
              <w:rPr>
                <w:rFonts w:ascii="Helvetica" w:hAnsi="Helvetica" w:cs="Helvetica"/>
                <w:sz w:val="20"/>
              </w:rPr>
              <w:t>1</w:t>
            </w:r>
          </w:p>
        </w:tc>
        <w:tc>
          <w:tcPr>
            <w:tcW w:w="3969" w:type="dxa"/>
          </w:tcPr>
          <w:p w14:paraId="4AF91AF4" w14:textId="77777777" w:rsidR="004E7585" w:rsidRPr="002E7AD3" w:rsidRDefault="004E7585" w:rsidP="0012786D">
            <w:pPr>
              <w:spacing w:after="200"/>
              <w:jc w:val="center"/>
              <w:rPr>
                <w:rFonts w:ascii="Helvetica" w:hAnsi="Helvetica" w:cs="Helvetica"/>
                <w:sz w:val="20"/>
                <w:highlight w:val="cyan"/>
                <w:rPrChange w:id="752" w:author="User" w:date="2021-12-30T16:10:00Z">
                  <w:rPr>
                    <w:rFonts w:ascii="Helvetica" w:hAnsi="Helvetica" w:cs="Helvetica"/>
                    <w:sz w:val="20"/>
                  </w:rPr>
                </w:rPrChange>
              </w:rPr>
            </w:pPr>
          </w:p>
          <w:p w14:paraId="3CC6A50E" w14:textId="607F02C6" w:rsidR="004E7585" w:rsidRPr="002E7AD3" w:rsidDel="00E72070" w:rsidRDefault="00A555AC" w:rsidP="0061032E">
            <w:pPr>
              <w:spacing w:after="200"/>
              <w:jc w:val="center"/>
              <w:rPr>
                <w:ins w:id="753" w:author="Sajan" w:date="2019-12-17T10:56:00Z"/>
                <w:del w:id="754" w:author="User" w:date="2021-12-30T15:46:00Z"/>
                <w:rFonts w:ascii="Helvetica" w:hAnsi="Helvetica" w:cs="Helvetica"/>
                <w:sz w:val="20"/>
                <w:highlight w:val="cyan"/>
                <w:rPrChange w:id="755" w:author="User" w:date="2021-12-30T16:10:00Z">
                  <w:rPr>
                    <w:ins w:id="756" w:author="Sajan" w:date="2019-12-17T10:56:00Z"/>
                    <w:del w:id="757" w:author="User" w:date="2021-12-30T15:46:00Z"/>
                    <w:rFonts w:ascii="Helvetica" w:hAnsi="Helvetica" w:cs="Helvetica"/>
                    <w:sz w:val="20"/>
                  </w:rPr>
                </w:rPrChange>
              </w:rPr>
            </w:pPr>
            <w:ins w:id="758" w:author="User" w:date="2021-12-30T17:13:00Z">
              <w:r>
                <w:rPr>
                  <w:rFonts w:ascii="Helvetica" w:hAnsi="Helvetica" w:cs="Helvetica"/>
                  <w:sz w:val="20"/>
                  <w:highlight w:val="cyan"/>
                </w:rPr>
                <w:t>MG Road</w:t>
              </w:r>
            </w:ins>
            <w:ins w:id="759" w:author="User" w:date="2021-12-30T15:47:00Z">
              <w:r>
                <w:rPr>
                  <w:rFonts w:ascii="Helvetica" w:hAnsi="Helvetica" w:cs="Helvetica"/>
                  <w:sz w:val="20"/>
                  <w:highlight w:val="cyan"/>
                  <w:rPrChange w:id="760" w:author="User" w:date="2021-12-30T16:10:00Z">
                    <w:rPr>
                      <w:rFonts w:ascii="Helvetica" w:hAnsi="Helvetica" w:cs="Helvetica"/>
                      <w:sz w:val="20"/>
                      <w:highlight w:val="cyan"/>
                    </w:rPr>
                  </w:rPrChange>
                </w:rPr>
                <w:t xml:space="preserve"> Metro Station </w:t>
              </w:r>
            </w:ins>
            <w:ins w:id="761" w:author="User" w:date="2021-12-30T17:13:00Z">
              <w:r>
                <w:rPr>
                  <w:rFonts w:ascii="Helvetica" w:hAnsi="Helvetica" w:cs="Helvetica"/>
                  <w:sz w:val="20"/>
                  <w:highlight w:val="cyan"/>
                </w:rPr>
                <w:t>L</w:t>
              </w:r>
            </w:ins>
            <w:ins w:id="762" w:author="User" w:date="2021-12-30T15:47:00Z">
              <w:r>
                <w:rPr>
                  <w:rFonts w:ascii="Helvetica" w:hAnsi="Helvetica" w:cs="Helvetica"/>
                  <w:sz w:val="20"/>
                  <w:highlight w:val="cyan"/>
                  <w:rPrChange w:id="763" w:author="User" w:date="2021-12-30T16:10:00Z">
                    <w:rPr>
                      <w:rFonts w:ascii="Helvetica" w:hAnsi="Helvetica" w:cs="Helvetica"/>
                      <w:sz w:val="20"/>
                      <w:highlight w:val="cyan"/>
                    </w:rPr>
                  </w:rPrChange>
                </w:rPr>
                <w:t xml:space="preserve">HS </w:t>
              </w:r>
            </w:ins>
            <w:ins w:id="764" w:author="User" w:date="2021-12-30T17:19:00Z">
              <w:r w:rsidR="00143FA0">
                <w:rPr>
                  <w:rFonts w:ascii="Helvetica" w:hAnsi="Helvetica" w:cs="Helvetica"/>
                  <w:b/>
                  <w:sz w:val="20"/>
                  <w:highlight w:val="cyan"/>
                </w:rPr>
                <w:t>PD+4(Level 5)(4A+4B)</w:t>
              </w:r>
            </w:ins>
            <w:del w:id="765" w:author="User" w:date="2021-12-30T15:47:00Z">
              <w:r w:rsidR="0061032E" w:rsidRPr="002E7AD3" w:rsidDel="00E72070">
                <w:rPr>
                  <w:rFonts w:ascii="Helvetica" w:hAnsi="Helvetica" w:cs="Helvetica"/>
                  <w:sz w:val="20"/>
                  <w:highlight w:val="cyan"/>
                  <w:rPrChange w:id="766" w:author="User" w:date="2021-12-30T16:10:00Z">
                    <w:rPr>
                      <w:rFonts w:ascii="Helvetica" w:hAnsi="Helvetica" w:cs="Helvetica"/>
                      <w:sz w:val="20"/>
                    </w:rPr>
                  </w:rPrChange>
                </w:rPr>
                <w:delText>MG Road M</w:delText>
              </w:r>
            </w:del>
            <w:del w:id="767" w:author="User" w:date="2021-12-30T15:46:00Z">
              <w:r w:rsidR="0061032E" w:rsidRPr="002E7AD3" w:rsidDel="00E72070">
                <w:rPr>
                  <w:rFonts w:ascii="Helvetica" w:hAnsi="Helvetica" w:cs="Helvetica"/>
                  <w:sz w:val="20"/>
                  <w:highlight w:val="cyan"/>
                  <w:rPrChange w:id="768" w:author="User" w:date="2021-12-30T16:10:00Z">
                    <w:rPr>
                      <w:rFonts w:ascii="Helvetica" w:hAnsi="Helvetica" w:cs="Helvetica"/>
                      <w:sz w:val="20"/>
                    </w:rPr>
                  </w:rPrChange>
                </w:rPr>
                <w:delText xml:space="preserve">etro station PD + </w:delText>
              </w:r>
            </w:del>
            <w:ins w:id="769" w:author="Sajan" w:date="2019-12-17T11:04:00Z">
              <w:del w:id="770" w:author="User" w:date="2021-12-30T15:46:00Z">
                <w:r w:rsidR="00217A80" w:rsidRPr="002E7AD3" w:rsidDel="00E72070">
                  <w:rPr>
                    <w:rFonts w:ascii="Helvetica" w:hAnsi="Helvetica" w:cs="Helvetica"/>
                    <w:sz w:val="20"/>
                    <w:highlight w:val="cyan"/>
                    <w:rPrChange w:id="771" w:author="User" w:date="2021-12-30T16:10:00Z">
                      <w:rPr>
                        <w:rFonts w:ascii="Helvetica" w:hAnsi="Helvetica" w:cs="Helvetica"/>
                        <w:sz w:val="20"/>
                      </w:rPr>
                    </w:rPrChange>
                  </w:rPr>
                  <w:delText>4</w:delText>
                </w:r>
              </w:del>
            </w:ins>
            <w:del w:id="772" w:author="Sajan" w:date="2019-12-17T10:56:00Z">
              <w:r w:rsidR="0061032E" w:rsidRPr="002E7AD3" w:rsidDel="00C833BF">
                <w:rPr>
                  <w:rFonts w:ascii="Helvetica" w:hAnsi="Helvetica" w:cs="Helvetica"/>
                  <w:sz w:val="20"/>
                  <w:highlight w:val="cyan"/>
                  <w:rPrChange w:id="773" w:author="User" w:date="2021-12-30T16:10:00Z">
                    <w:rPr>
                      <w:rFonts w:ascii="Helvetica" w:hAnsi="Helvetica" w:cs="Helvetica"/>
                      <w:sz w:val="20"/>
                    </w:rPr>
                  </w:rPrChange>
                </w:rPr>
                <w:delText>1</w:delText>
              </w:r>
            </w:del>
            <w:del w:id="774" w:author="User" w:date="2021-12-30T15:46:00Z">
              <w:r w:rsidR="004E7585" w:rsidRPr="002E7AD3" w:rsidDel="00E72070">
                <w:rPr>
                  <w:rFonts w:ascii="Helvetica" w:hAnsi="Helvetica" w:cs="Helvetica"/>
                  <w:sz w:val="20"/>
                  <w:highlight w:val="cyan"/>
                  <w:rPrChange w:id="775" w:author="User" w:date="2021-12-30T16:10:00Z">
                    <w:rPr>
                      <w:rFonts w:ascii="Helvetica" w:hAnsi="Helvetica" w:cs="Helvetica"/>
                      <w:sz w:val="20"/>
                    </w:rPr>
                  </w:rPrChange>
                </w:rPr>
                <w:delText xml:space="preserve"> (Level </w:delText>
              </w:r>
            </w:del>
            <w:ins w:id="776" w:author="Sajan" w:date="2019-12-17T11:04:00Z">
              <w:del w:id="777" w:author="User" w:date="2021-12-30T15:46:00Z">
                <w:r w:rsidR="00217A80" w:rsidRPr="002E7AD3" w:rsidDel="00E72070">
                  <w:rPr>
                    <w:rFonts w:ascii="Helvetica" w:hAnsi="Helvetica" w:cs="Helvetica"/>
                    <w:sz w:val="20"/>
                    <w:highlight w:val="cyan"/>
                    <w:rPrChange w:id="778" w:author="User" w:date="2021-12-30T16:10:00Z">
                      <w:rPr>
                        <w:rFonts w:ascii="Helvetica" w:hAnsi="Helvetica" w:cs="Helvetica"/>
                        <w:sz w:val="20"/>
                      </w:rPr>
                    </w:rPrChange>
                  </w:rPr>
                  <w:delText>5</w:delText>
                </w:r>
              </w:del>
            </w:ins>
            <w:del w:id="779" w:author="Sajan" w:date="2019-12-17T10:56:00Z">
              <w:r w:rsidR="0061032E" w:rsidRPr="002E7AD3" w:rsidDel="00C833BF">
                <w:rPr>
                  <w:rFonts w:ascii="Helvetica" w:hAnsi="Helvetica" w:cs="Helvetica"/>
                  <w:sz w:val="20"/>
                  <w:highlight w:val="cyan"/>
                  <w:rPrChange w:id="780" w:author="User" w:date="2021-12-30T16:10:00Z">
                    <w:rPr>
                      <w:rFonts w:ascii="Helvetica" w:hAnsi="Helvetica" w:cs="Helvetica"/>
                      <w:sz w:val="20"/>
                    </w:rPr>
                  </w:rPrChange>
                </w:rPr>
                <w:delText>2</w:delText>
              </w:r>
            </w:del>
            <w:del w:id="781" w:author="User" w:date="2021-12-30T15:46:00Z">
              <w:r w:rsidR="004E7585" w:rsidRPr="002E7AD3" w:rsidDel="00E72070">
                <w:rPr>
                  <w:rFonts w:ascii="Helvetica" w:hAnsi="Helvetica" w:cs="Helvetica"/>
                  <w:sz w:val="20"/>
                  <w:highlight w:val="cyan"/>
                  <w:rPrChange w:id="782" w:author="User" w:date="2021-12-30T16:10:00Z">
                    <w:rPr>
                      <w:rFonts w:ascii="Helvetica" w:hAnsi="Helvetica" w:cs="Helvetica"/>
                      <w:sz w:val="20"/>
                    </w:rPr>
                  </w:rPrChange>
                </w:rPr>
                <w:delText>)</w:delText>
              </w:r>
            </w:del>
          </w:p>
          <w:p w14:paraId="518BEEFC" w14:textId="135394D5" w:rsidR="00C833BF" w:rsidRPr="002E7AD3" w:rsidRDefault="00217A80">
            <w:pPr>
              <w:spacing w:after="200"/>
              <w:jc w:val="center"/>
              <w:rPr>
                <w:rFonts w:ascii="Helvetica" w:hAnsi="Helvetica" w:cs="Helvetica"/>
                <w:sz w:val="20"/>
                <w:highlight w:val="cyan"/>
                <w:rPrChange w:id="783" w:author="User" w:date="2021-12-30T16:10:00Z">
                  <w:rPr>
                    <w:rFonts w:ascii="Helvetica" w:hAnsi="Helvetica" w:cs="Helvetica"/>
                    <w:sz w:val="20"/>
                  </w:rPr>
                </w:rPrChange>
              </w:rPr>
            </w:pPr>
            <w:ins w:id="784" w:author="Sajan" w:date="2019-12-17T10:56:00Z">
              <w:del w:id="785" w:author="User" w:date="2021-12-30T15:46:00Z">
                <w:r w:rsidRPr="002E7AD3" w:rsidDel="00E72070">
                  <w:rPr>
                    <w:rFonts w:ascii="Helvetica" w:hAnsi="Helvetica" w:cs="Helvetica"/>
                    <w:sz w:val="20"/>
                    <w:highlight w:val="cyan"/>
                    <w:rPrChange w:id="786" w:author="User" w:date="2021-12-30T16:10:00Z">
                      <w:rPr>
                        <w:rFonts w:ascii="Helvetica" w:hAnsi="Helvetica" w:cs="Helvetica"/>
                        <w:sz w:val="20"/>
                      </w:rPr>
                    </w:rPrChange>
                  </w:rPr>
                  <w:delText>(</w:delText>
                </w:r>
              </w:del>
            </w:ins>
            <w:ins w:id="787" w:author="Sajan" w:date="2019-12-17T11:04:00Z">
              <w:del w:id="788" w:author="User" w:date="2021-12-30T15:46:00Z">
                <w:r w:rsidRPr="002E7AD3" w:rsidDel="00E72070">
                  <w:rPr>
                    <w:rFonts w:ascii="Helvetica" w:hAnsi="Helvetica" w:cs="Helvetica"/>
                    <w:sz w:val="20"/>
                    <w:highlight w:val="cyan"/>
                    <w:rPrChange w:id="789" w:author="User" w:date="2021-12-30T16:10:00Z">
                      <w:rPr>
                        <w:rFonts w:ascii="Helvetica" w:hAnsi="Helvetica" w:cs="Helvetica"/>
                        <w:sz w:val="20"/>
                      </w:rPr>
                    </w:rPrChange>
                  </w:rPr>
                  <w:delText>4A + 4</w:delText>
                </w:r>
              </w:del>
            </w:ins>
            <w:ins w:id="790" w:author="Sajan" w:date="2019-12-17T10:56:00Z">
              <w:del w:id="791" w:author="User" w:date="2021-12-30T15:46:00Z">
                <w:r w:rsidRPr="002E7AD3" w:rsidDel="00E72070">
                  <w:rPr>
                    <w:rFonts w:ascii="Helvetica" w:hAnsi="Helvetica" w:cs="Helvetica"/>
                    <w:sz w:val="20"/>
                    <w:highlight w:val="cyan"/>
                    <w:rPrChange w:id="792" w:author="User" w:date="2021-12-30T16:10:00Z">
                      <w:rPr>
                        <w:rFonts w:ascii="Helvetica" w:hAnsi="Helvetica" w:cs="Helvetica"/>
                        <w:sz w:val="20"/>
                      </w:rPr>
                    </w:rPrChange>
                  </w:rPr>
                  <w:delText>B</w:delText>
                </w:r>
              </w:del>
            </w:ins>
            <w:ins w:id="793" w:author="Sajan" w:date="2019-12-17T10:57:00Z">
              <w:del w:id="794" w:author="User" w:date="2021-12-30T15:46:00Z">
                <w:r w:rsidR="00C833BF" w:rsidRPr="002E7AD3" w:rsidDel="00E72070">
                  <w:rPr>
                    <w:rFonts w:ascii="Helvetica" w:hAnsi="Helvetica" w:cs="Helvetica"/>
                    <w:sz w:val="20"/>
                    <w:highlight w:val="cyan"/>
                    <w:rPrChange w:id="795" w:author="User" w:date="2021-12-30T16:10:00Z">
                      <w:rPr>
                        <w:rFonts w:ascii="Helvetica" w:hAnsi="Helvetica" w:cs="Helvetica"/>
                        <w:sz w:val="20"/>
                      </w:rPr>
                    </w:rPrChange>
                  </w:rPr>
                  <w:delText>)</w:delText>
                </w:r>
              </w:del>
            </w:ins>
          </w:p>
        </w:tc>
        <w:tc>
          <w:tcPr>
            <w:tcW w:w="2126" w:type="dxa"/>
          </w:tcPr>
          <w:p w14:paraId="005C2C6B" w14:textId="77777777" w:rsidR="004E7585" w:rsidRPr="002E7AD3" w:rsidRDefault="004E7585" w:rsidP="0012786D">
            <w:pPr>
              <w:spacing w:after="200"/>
              <w:jc w:val="center"/>
              <w:rPr>
                <w:rFonts w:ascii="Helvetica" w:hAnsi="Helvetica" w:cs="Helvetica"/>
                <w:sz w:val="20"/>
                <w:highlight w:val="cyan"/>
                <w:rPrChange w:id="796" w:author="User" w:date="2021-12-30T16:10:00Z">
                  <w:rPr>
                    <w:rFonts w:ascii="Helvetica" w:hAnsi="Helvetica" w:cs="Helvetica"/>
                    <w:sz w:val="20"/>
                  </w:rPr>
                </w:rPrChange>
              </w:rPr>
            </w:pPr>
          </w:p>
          <w:p w14:paraId="6B20A371" w14:textId="34E7729C" w:rsidR="004E7585" w:rsidRPr="002E7AD3" w:rsidRDefault="0061032E">
            <w:pPr>
              <w:spacing w:after="200"/>
              <w:jc w:val="center"/>
              <w:rPr>
                <w:rFonts w:ascii="Helvetica" w:hAnsi="Helvetica" w:cs="Helvetica"/>
                <w:sz w:val="20"/>
                <w:highlight w:val="cyan"/>
                <w:rPrChange w:id="797" w:author="User" w:date="2021-12-30T16:10:00Z">
                  <w:rPr>
                    <w:rFonts w:ascii="Helvetica" w:hAnsi="Helvetica" w:cs="Helvetica"/>
                    <w:sz w:val="20"/>
                  </w:rPr>
                </w:rPrChange>
              </w:rPr>
            </w:pPr>
            <w:r w:rsidRPr="002E7AD3">
              <w:rPr>
                <w:rFonts w:ascii="Helvetica" w:hAnsi="Helvetica" w:cs="Helvetica"/>
                <w:sz w:val="20"/>
                <w:highlight w:val="cyan"/>
                <w:rPrChange w:id="798" w:author="User" w:date="2021-12-30T16:10:00Z">
                  <w:rPr>
                    <w:rFonts w:ascii="Helvetica" w:hAnsi="Helvetica" w:cs="Helvetica"/>
                    <w:sz w:val="20"/>
                  </w:rPr>
                </w:rPrChange>
              </w:rPr>
              <w:t xml:space="preserve">Rs. </w:t>
            </w:r>
            <w:ins w:id="799" w:author="User" w:date="2021-12-30T15:47:00Z">
              <w:r w:rsidR="00A555AC">
                <w:rPr>
                  <w:rFonts w:ascii="Helvetica" w:hAnsi="Helvetica" w:cs="Helvetica"/>
                  <w:sz w:val="20"/>
                  <w:highlight w:val="cyan"/>
                  <w:rPrChange w:id="800" w:author="User" w:date="2021-12-30T16:10:00Z">
                    <w:rPr>
                      <w:rFonts w:ascii="Helvetica" w:hAnsi="Helvetica" w:cs="Helvetica"/>
                      <w:sz w:val="20"/>
                      <w:highlight w:val="cyan"/>
                    </w:rPr>
                  </w:rPrChange>
                </w:rPr>
                <w:t>38</w:t>
              </w:r>
            </w:ins>
            <w:ins w:id="801" w:author="Sajan" w:date="2019-12-17T11:04:00Z">
              <w:del w:id="802" w:author="User" w:date="2021-12-30T15:47:00Z">
                <w:r w:rsidR="00217A80" w:rsidRPr="002E7AD3" w:rsidDel="00E72070">
                  <w:rPr>
                    <w:rFonts w:ascii="Helvetica" w:hAnsi="Helvetica" w:cs="Helvetica"/>
                    <w:sz w:val="20"/>
                    <w:highlight w:val="cyan"/>
                    <w:rPrChange w:id="803" w:author="User" w:date="2021-12-30T16:10:00Z">
                      <w:rPr>
                        <w:rFonts w:ascii="Helvetica" w:hAnsi="Helvetica" w:cs="Helvetica"/>
                        <w:sz w:val="20"/>
                      </w:rPr>
                    </w:rPrChange>
                  </w:rPr>
                  <w:delText>38</w:delText>
                </w:r>
              </w:del>
            </w:ins>
            <w:del w:id="804" w:author="Sajan" w:date="2019-12-17T11:04:00Z">
              <w:r w:rsidRPr="002E7AD3" w:rsidDel="00217A80">
                <w:rPr>
                  <w:rFonts w:ascii="Helvetica" w:hAnsi="Helvetica" w:cs="Helvetica"/>
                  <w:sz w:val="20"/>
                  <w:highlight w:val="cyan"/>
                  <w:rPrChange w:id="805" w:author="User" w:date="2021-12-30T16:10:00Z">
                    <w:rPr>
                      <w:rFonts w:ascii="Helvetica" w:hAnsi="Helvetica" w:cs="Helvetica"/>
                      <w:sz w:val="20"/>
                    </w:rPr>
                  </w:rPrChange>
                </w:rPr>
                <w:delText>4</w:delText>
              </w:r>
            </w:del>
            <w:del w:id="806" w:author="Sajan" w:date="2019-12-17T10:57:00Z">
              <w:r w:rsidRPr="002E7AD3" w:rsidDel="00C833BF">
                <w:rPr>
                  <w:rFonts w:ascii="Helvetica" w:hAnsi="Helvetica" w:cs="Helvetica"/>
                  <w:sz w:val="20"/>
                  <w:highlight w:val="cyan"/>
                  <w:rPrChange w:id="807" w:author="User" w:date="2021-12-30T16:10:00Z">
                    <w:rPr>
                      <w:rFonts w:ascii="Helvetica" w:hAnsi="Helvetica" w:cs="Helvetica"/>
                      <w:sz w:val="20"/>
                    </w:rPr>
                  </w:rPrChange>
                </w:rPr>
                <w:delText>2</w:delText>
              </w:r>
            </w:del>
            <w:r w:rsidRPr="002E7AD3">
              <w:rPr>
                <w:rFonts w:ascii="Helvetica" w:hAnsi="Helvetica" w:cs="Helvetica"/>
                <w:sz w:val="20"/>
                <w:highlight w:val="cyan"/>
                <w:rPrChange w:id="808" w:author="User" w:date="2021-12-30T16:10:00Z">
                  <w:rPr>
                    <w:rFonts w:ascii="Helvetica" w:hAnsi="Helvetica" w:cs="Helvetica"/>
                    <w:sz w:val="20"/>
                  </w:rPr>
                </w:rPrChange>
              </w:rPr>
              <w:t>.00</w:t>
            </w:r>
            <w:r w:rsidR="004E7585" w:rsidRPr="002E7AD3">
              <w:rPr>
                <w:rFonts w:ascii="Helvetica" w:hAnsi="Helvetica" w:cs="Helvetica"/>
                <w:sz w:val="20"/>
                <w:highlight w:val="cyan"/>
                <w:rPrChange w:id="809" w:author="User" w:date="2021-12-30T16:10:00Z">
                  <w:rPr>
                    <w:rFonts w:ascii="Helvetica" w:hAnsi="Helvetica" w:cs="Helvetica"/>
                    <w:sz w:val="20"/>
                  </w:rPr>
                </w:rPrChange>
              </w:rPr>
              <w:t>/-</w:t>
            </w:r>
          </w:p>
        </w:tc>
        <w:tc>
          <w:tcPr>
            <w:tcW w:w="2410" w:type="dxa"/>
          </w:tcPr>
          <w:p w14:paraId="1F02FCCC" w14:textId="151A6D48" w:rsidR="004E7585" w:rsidRPr="002E7AD3" w:rsidRDefault="004E7585" w:rsidP="0012786D">
            <w:pPr>
              <w:jc w:val="center"/>
              <w:rPr>
                <w:rFonts w:ascii="Helvetica" w:hAnsi="Helvetica" w:cs="Helvetica"/>
                <w:sz w:val="20"/>
                <w:highlight w:val="cyan"/>
                <w:rPrChange w:id="810" w:author="User" w:date="2021-12-30T16:10:00Z">
                  <w:rPr>
                    <w:rFonts w:ascii="Helvetica" w:hAnsi="Helvetica" w:cs="Helvetica"/>
                    <w:sz w:val="20"/>
                  </w:rPr>
                </w:rPrChange>
              </w:rPr>
            </w:pPr>
          </w:p>
          <w:p w14:paraId="38021C93" w14:textId="31DF0D7E" w:rsidR="004E7585" w:rsidRPr="002E7AD3" w:rsidRDefault="004E7585" w:rsidP="0012786D">
            <w:pPr>
              <w:jc w:val="center"/>
              <w:rPr>
                <w:rFonts w:ascii="Helvetica" w:hAnsi="Helvetica" w:cs="Helvetica"/>
                <w:sz w:val="20"/>
                <w:highlight w:val="cyan"/>
                <w:rPrChange w:id="811" w:author="User" w:date="2021-12-30T16:10:00Z">
                  <w:rPr>
                    <w:rFonts w:ascii="Helvetica" w:hAnsi="Helvetica" w:cs="Helvetica"/>
                    <w:sz w:val="20"/>
                  </w:rPr>
                </w:rPrChange>
              </w:rPr>
            </w:pPr>
          </w:p>
          <w:p w14:paraId="5E7896F9" w14:textId="323E3C62" w:rsidR="004E7585" w:rsidRPr="002E7AD3" w:rsidRDefault="00BC4C19">
            <w:pPr>
              <w:jc w:val="center"/>
              <w:rPr>
                <w:rFonts w:ascii="Helvetica" w:hAnsi="Helvetica" w:cs="Helvetica"/>
                <w:sz w:val="20"/>
                <w:highlight w:val="cyan"/>
                <w:rPrChange w:id="812" w:author="User" w:date="2021-12-30T16:10:00Z">
                  <w:rPr>
                    <w:rFonts w:ascii="Helvetica" w:hAnsi="Helvetica" w:cs="Helvetica"/>
                    <w:sz w:val="20"/>
                  </w:rPr>
                </w:rPrChange>
              </w:rPr>
            </w:pPr>
            <w:r w:rsidRPr="002E7AD3">
              <w:rPr>
                <w:rFonts w:ascii="Helvetica" w:hAnsi="Helvetica" w:cs="Helvetica"/>
                <w:sz w:val="20"/>
                <w:highlight w:val="cyan"/>
                <w:rPrChange w:id="813" w:author="User" w:date="2021-12-30T16:10:00Z">
                  <w:rPr>
                    <w:rFonts w:ascii="Helvetica" w:hAnsi="Helvetica" w:cs="Helvetica"/>
                    <w:sz w:val="20"/>
                  </w:rPr>
                </w:rPrChange>
              </w:rPr>
              <w:t xml:space="preserve">Rs. </w:t>
            </w:r>
            <w:del w:id="814" w:author="Sajan" w:date="2019-12-17T10:57:00Z">
              <w:r w:rsidR="0061032E" w:rsidRPr="002E7AD3" w:rsidDel="00C833BF">
                <w:rPr>
                  <w:rFonts w:ascii="Helvetica" w:hAnsi="Helvetica" w:cs="Helvetica"/>
                  <w:sz w:val="20"/>
                  <w:highlight w:val="cyan"/>
                  <w:rPrChange w:id="815" w:author="User" w:date="2021-12-30T16:10:00Z">
                    <w:rPr>
                      <w:rFonts w:ascii="Helvetica" w:hAnsi="Helvetica" w:cs="Helvetica"/>
                      <w:sz w:val="20"/>
                    </w:rPr>
                  </w:rPrChange>
                </w:rPr>
                <w:delText>2,98,200</w:delText>
              </w:r>
            </w:del>
            <w:del w:id="816" w:author="Sajan" w:date="2019-12-17T11:04:00Z">
              <w:r w:rsidR="0061032E" w:rsidRPr="002E7AD3" w:rsidDel="00217A80">
                <w:rPr>
                  <w:rFonts w:ascii="Helvetica" w:hAnsi="Helvetica" w:cs="Helvetica"/>
                  <w:sz w:val="20"/>
                  <w:highlight w:val="cyan"/>
                  <w:rPrChange w:id="817" w:author="User" w:date="2021-12-30T16:10:00Z">
                    <w:rPr>
                      <w:rFonts w:ascii="Helvetica" w:hAnsi="Helvetica" w:cs="Helvetica"/>
                      <w:sz w:val="20"/>
                    </w:rPr>
                  </w:rPrChange>
                </w:rPr>
                <w:delText>.00</w:delText>
              </w:r>
            </w:del>
            <w:ins w:id="818" w:author="User" w:date="2021-12-30T17:20:00Z">
              <w:r w:rsidR="00143FA0">
                <w:rPr>
                  <w:rFonts w:ascii="Helvetica" w:hAnsi="Helvetica" w:cs="Helvetica"/>
                  <w:sz w:val="20"/>
                  <w:highlight w:val="cyan"/>
                </w:rPr>
                <w:t>1,38,396</w:t>
              </w:r>
            </w:ins>
            <w:ins w:id="819" w:author="Sajan" w:date="2019-12-17T11:04:00Z">
              <w:del w:id="820" w:author="User" w:date="2021-12-30T17:19:00Z">
                <w:r w:rsidR="00217A80" w:rsidRPr="002E7AD3" w:rsidDel="00143FA0">
                  <w:rPr>
                    <w:rFonts w:ascii="Helvetica" w:hAnsi="Helvetica" w:cs="Helvetica"/>
                    <w:sz w:val="20"/>
                    <w:highlight w:val="cyan"/>
                    <w:rPrChange w:id="821" w:author="User" w:date="2021-12-30T16:10:00Z">
                      <w:rPr>
                        <w:rFonts w:ascii="Helvetica" w:hAnsi="Helvetica" w:cs="Helvetica"/>
                        <w:sz w:val="20"/>
                      </w:rPr>
                    </w:rPrChange>
                  </w:rPr>
                  <w:delText>1,</w:delText>
                </w:r>
              </w:del>
              <w:del w:id="822" w:author="User" w:date="2021-12-30T15:49:00Z">
                <w:r w:rsidR="00217A80" w:rsidRPr="002E7AD3" w:rsidDel="00E72070">
                  <w:rPr>
                    <w:rFonts w:ascii="Helvetica" w:hAnsi="Helvetica" w:cs="Helvetica"/>
                    <w:sz w:val="20"/>
                    <w:highlight w:val="cyan"/>
                    <w:rPrChange w:id="823" w:author="User" w:date="2021-12-30T16:10:00Z">
                      <w:rPr>
                        <w:rFonts w:ascii="Helvetica" w:hAnsi="Helvetica" w:cs="Helvetica"/>
                        <w:sz w:val="20"/>
                      </w:rPr>
                    </w:rPrChange>
                  </w:rPr>
                  <w:delText>38,396</w:delText>
                </w:r>
              </w:del>
              <w:r w:rsidR="00217A80" w:rsidRPr="002E7AD3">
                <w:rPr>
                  <w:rFonts w:ascii="Helvetica" w:hAnsi="Helvetica" w:cs="Helvetica"/>
                  <w:sz w:val="20"/>
                  <w:highlight w:val="cyan"/>
                  <w:rPrChange w:id="824" w:author="User" w:date="2021-12-30T16:10:00Z">
                    <w:rPr>
                      <w:rFonts w:ascii="Helvetica" w:hAnsi="Helvetica" w:cs="Helvetica"/>
                      <w:sz w:val="20"/>
                    </w:rPr>
                  </w:rPrChange>
                </w:rPr>
                <w:t>.00</w:t>
              </w:r>
            </w:ins>
          </w:p>
        </w:tc>
      </w:tr>
    </w:tbl>
    <w:p w14:paraId="61709A12" w14:textId="3C6D8E8C" w:rsidR="0005108B" w:rsidRDefault="0005108B" w:rsidP="0069071E">
      <w:pPr>
        <w:spacing w:line="360" w:lineRule="auto"/>
        <w:jc w:val="both"/>
        <w:rPr>
          <w:rFonts w:ascii="Helvetica" w:hAnsi="Helvetica" w:cs="Helvetica"/>
          <w:sz w:val="24"/>
          <w:lang w:val="en-US"/>
        </w:rPr>
      </w:pPr>
    </w:p>
    <w:tbl>
      <w:tblPr>
        <w:tblStyle w:val="TableGrid"/>
        <w:tblW w:w="9322" w:type="dxa"/>
        <w:tblLook w:val="04A0" w:firstRow="1" w:lastRow="0" w:firstColumn="1" w:lastColumn="0" w:noHBand="0" w:noVBand="1"/>
        <w:tblPrChange w:id="825" w:author="User" w:date="2021-12-30T16:10:00Z">
          <w:tblPr>
            <w:tblStyle w:val="TableGrid"/>
            <w:tblW w:w="9322" w:type="dxa"/>
            <w:tblLook w:val="04A0" w:firstRow="1" w:lastRow="0" w:firstColumn="1" w:lastColumn="0" w:noHBand="0" w:noVBand="1"/>
          </w:tblPr>
        </w:tblPrChange>
      </w:tblPr>
      <w:tblGrid>
        <w:gridCol w:w="1001"/>
        <w:gridCol w:w="3502"/>
        <w:gridCol w:w="4819"/>
        <w:tblGridChange w:id="826">
          <w:tblGrid>
            <w:gridCol w:w="1001"/>
            <w:gridCol w:w="3502"/>
            <w:gridCol w:w="4819"/>
          </w:tblGrid>
        </w:tblGridChange>
      </w:tblGrid>
      <w:tr w:rsidR="006E6BAB" w:rsidRPr="00B73CD5" w14:paraId="4A653EC5" w14:textId="77777777" w:rsidTr="002E7AD3">
        <w:trPr>
          <w:trHeight w:val="1137"/>
          <w:trPrChange w:id="827" w:author="User" w:date="2021-12-30T16:10:00Z">
            <w:trPr>
              <w:trHeight w:val="837"/>
            </w:trPr>
          </w:trPrChange>
        </w:trPr>
        <w:tc>
          <w:tcPr>
            <w:tcW w:w="1001" w:type="dxa"/>
            <w:tcPrChange w:id="828" w:author="User" w:date="2021-12-30T16:10:00Z">
              <w:tcPr>
                <w:tcW w:w="1001" w:type="dxa"/>
              </w:tcPr>
            </w:tcPrChange>
          </w:tcPr>
          <w:p w14:paraId="3F5A2281" w14:textId="77777777" w:rsidR="006E6BAB" w:rsidRPr="00B73CD5" w:rsidRDefault="006E6BAB" w:rsidP="00D56286">
            <w:pPr>
              <w:spacing w:line="360" w:lineRule="auto"/>
              <w:jc w:val="center"/>
              <w:rPr>
                <w:rFonts w:ascii="Arial" w:hAnsi="Arial" w:cs="Helvetica"/>
                <w:szCs w:val="22"/>
                <w:lang w:val="en-US"/>
              </w:rPr>
            </w:pPr>
            <w:r>
              <w:rPr>
                <w:rFonts w:ascii="Arial" w:hAnsi="Arial" w:cs="Helvetica"/>
                <w:szCs w:val="22"/>
                <w:lang w:val="en-US"/>
              </w:rPr>
              <w:t xml:space="preserve">  </w:t>
            </w:r>
          </w:p>
        </w:tc>
        <w:tc>
          <w:tcPr>
            <w:tcW w:w="3502" w:type="dxa"/>
            <w:tcPrChange w:id="829" w:author="User" w:date="2021-12-30T16:10:00Z">
              <w:tcPr>
                <w:tcW w:w="3502" w:type="dxa"/>
              </w:tcPr>
            </w:tcPrChange>
          </w:tcPr>
          <w:p w14:paraId="7FEA8BEC" w14:textId="77777777" w:rsidR="006E6BAB" w:rsidRPr="00B73CD5" w:rsidRDefault="006E6BAB" w:rsidP="00D56286">
            <w:pPr>
              <w:spacing w:line="360" w:lineRule="auto"/>
              <w:jc w:val="center"/>
              <w:rPr>
                <w:rFonts w:ascii="Arial" w:hAnsi="Arial" w:cs="Helvetica"/>
                <w:szCs w:val="22"/>
                <w:lang w:val="en-US"/>
              </w:rPr>
            </w:pPr>
            <w:r w:rsidRPr="00B73CD5">
              <w:rPr>
                <w:rFonts w:ascii="Arial" w:hAnsi="Arial" w:cs="Helvetica"/>
                <w:szCs w:val="22"/>
                <w:lang w:val="en-US"/>
              </w:rPr>
              <w:t>Period of license</w:t>
            </w:r>
          </w:p>
        </w:tc>
        <w:tc>
          <w:tcPr>
            <w:tcW w:w="4819" w:type="dxa"/>
            <w:tcPrChange w:id="830" w:author="User" w:date="2021-12-30T16:10:00Z">
              <w:tcPr>
                <w:tcW w:w="4819" w:type="dxa"/>
              </w:tcPr>
            </w:tcPrChange>
          </w:tcPr>
          <w:p w14:paraId="6406CD80" w14:textId="3AFA46BD" w:rsidR="006E6BAB" w:rsidRPr="00B73CD5" w:rsidRDefault="0061032E" w:rsidP="00D56286">
            <w:pPr>
              <w:spacing w:line="360" w:lineRule="auto"/>
              <w:jc w:val="center"/>
              <w:rPr>
                <w:rFonts w:ascii="Arial" w:hAnsi="Arial" w:cs="Helvetica"/>
                <w:szCs w:val="22"/>
                <w:lang w:val="en-US"/>
              </w:rPr>
            </w:pPr>
            <w:r>
              <w:rPr>
                <w:rFonts w:ascii="Arial" w:hAnsi="Arial" w:cs="Helvetica"/>
                <w:szCs w:val="22"/>
                <w:lang w:val="en-US"/>
              </w:rPr>
              <w:t xml:space="preserve"> Yearly </w:t>
            </w:r>
            <w:r w:rsidR="006E6BAB" w:rsidRPr="00B73CD5">
              <w:rPr>
                <w:rFonts w:ascii="Arial" w:hAnsi="Arial" w:cs="Helvetica"/>
                <w:szCs w:val="22"/>
                <w:lang w:val="en-US"/>
              </w:rPr>
              <w:t xml:space="preserve">License fees </w:t>
            </w:r>
            <w:r w:rsidR="006E6BAB">
              <w:rPr>
                <w:rFonts w:ascii="Arial" w:hAnsi="Arial" w:cs="Helvetica"/>
                <w:szCs w:val="22"/>
                <w:lang w:val="en-US"/>
              </w:rPr>
              <w:t>including CAM charges</w:t>
            </w:r>
            <w:r w:rsidR="006E6BAB" w:rsidRPr="00B73CD5">
              <w:rPr>
                <w:rFonts w:ascii="Arial" w:hAnsi="Arial" w:cs="Helvetica"/>
                <w:szCs w:val="22"/>
                <w:lang w:val="en-US"/>
              </w:rPr>
              <w:t>(Rs</w:t>
            </w:r>
            <w:del w:id="831" w:author="User" w:date="2021-12-30T17:23:00Z">
              <w:r w:rsidR="006E6BAB" w:rsidRPr="00B73CD5" w:rsidDel="00400FC0">
                <w:rPr>
                  <w:rFonts w:ascii="Arial" w:hAnsi="Arial" w:cs="Helvetica"/>
                  <w:szCs w:val="22"/>
                  <w:lang w:val="en-US"/>
                </w:rPr>
                <w:delText>.)</w:delText>
              </w:r>
              <w:r w:rsidR="00B95AB0" w:rsidDel="00400FC0">
                <w:rPr>
                  <w:rFonts w:ascii="Arial" w:hAnsi="Arial" w:cs="Helvetica"/>
                  <w:szCs w:val="22"/>
                  <w:lang w:val="en-US"/>
                </w:rPr>
                <w:delText>*</w:delText>
              </w:r>
            </w:del>
            <w:ins w:id="832" w:author="User" w:date="2021-12-30T17:23:00Z">
              <w:r w:rsidR="00400FC0" w:rsidRPr="00B73CD5">
                <w:rPr>
                  <w:rFonts w:ascii="Arial" w:hAnsi="Arial" w:cs="Helvetica"/>
                  <w:szCs w:val="22"/>
                  <w:lang w:val="en-US"/>
                </w:rPr>
                <w:t>.)</w:t>
              </w:r>
              <w:r w:rsidR="00400FC0">
                <w:rPr>
                  <w:rFonts w:ascii="Arial" w:hAnsi="Arial" w:cs="Helvetica"/>
                  <w:szCs w:val="22"/>
                  <w:lang w:val="en-US"/>
                </w:rPr>
                <w:t xml:space="preserve"> *</w:t>
              </w:r>
            </w:ins>
          </w:p>
          <w:p w14:paraId="3ABEDFB5" w14:textId="4D03C549" w:rsidR="006E6BAB" w:rsidRPr="00B73CD5" w:rsidRDefault="006E6BAB">
            <w:pPr>
              <w:spacing w:line="360" w:lineRule="auto"/>
              <w:jc w:val="center"/>
              <w:rPr>
                <w:rFonts w:ascii="Arial" w:hAnsi="Arial" w:cs="Helvetica"/>
                <w:szCs w:val="22"/>
                <w:lang w:val="en-US"/>
              </w:rPr>
            </w:pPr>
            <w:r w:rsidRPr="00B73CD5">
              <w:rPr>
                <w:rFonts w:ascii="Arial" w:hAnsi="Arial" w:cs="Helvetica"/>
                <w:sz w:val="16"/>
                <w:szCs w:val="22"/>
              </w:rPr>
              <w:t>(Excluding Tax)</w:t>
            </w:r>
            <w:r>
              <w:rPr>
                <w:rFonts w:ascii="Arial" w:hAnsi="Arial" w:cs="Helvetica"/>
                <w:sz w:val="16"/>
                <w:szCs w:val="22"/>
              </w:rPr>
              <w:t xml:space="preserve"> (per month)</w:t>
            </w:r>
          </w:p>
        </w:tc>
      </w:tr>
      <w:tr w:rsidR="007D4343" w:rsidRPr="00B73CD5" w14:paraId="34D7FBB0" w14:textId="77777777" w:rsidTr="00AC3061">
        <w:trPr>
          <w:trHeight w:val="295"/>
        </w:trPr>
        <w:tc>
          <w:tcPr>
            <w:tcW w:w="1001" w:type="dxa"/>
          </w:tcPr>
          <w:p w14:paraId="2925F717" w14:textId="77777777" w:rsidR="007D4343" w:rsidRPr="00B73CD5" w:rsidRDefault="007D4343" w:rsidP="007D4343">
            <w:pPr>
              <w:spacing w:line="360" w:lineRule="auto"/>
              <w:jc w:val="center"/>
              <w:rPr>
                <w:rFonts w:ascii="Arial" w:hAnsi="Arial" w:cs="Helvetica"/>
                <w:sz w:val="20"/>
                <w:lang w:val="en-US"/>
              </w:rPr>
            </w:pPr>
            <w:r w:rsidRPr="00B73CD5">
              <w:rPr>
                <w:rFonts w:ascii="Arial" w:hAnsi="Arial" w:cs="Helvetica"/>
                <w:sz w:val="20"/>
                <w:lang w:val="en-US"/>
              </w:rPr>
              <w:t>1</w:t>
            </w:r>
          </w:p>
        </w:tc>
        <w:tc>
          <w:tcPr>
            <w:tcW w:w="3502" w:type="dxa"/>
          </w:tcPr>
          <w:p w14:paraId="3084F9EF" w14:textId="1F6900A0" w:rsidR="007D4343" w:rsidRPr="002E7AD3" w:rsidRDefault="0061032E" w:rsidP="0061032E">
            <w:pPr>
              <w:spacing w:line="360" w:lineRule="auto"/>
              <w:jc w:val="center"/>
              <w:rPr>
                <w:rFonts w:ascii="Arial" w:hAnsi="Arial" w:cs="Helvetica"/>
                <w:sz w:val="20"/>
                <w:highlight w:val="cyan"/>
                <w:lang w:val="en-US"/>
                <w:rPrChange w:id="833" w:author="User" w:date="2021-12-30T16:10:00Z">
                  <w:rPr>
                    <w:rFonts w:ascii="Arial" w:hAnsi="Arial" w:cs="Helvetica"/>
                    <w:sz w:val="20"/>
                    <w:lang w:val="en-US"/>
                  </w:rPr>
                </w:rPrChange>
              </w:rPr>
            </w:pPr>
            <w:del w:id="834" w:author="User" w:date="2021-12-30T15:49:00Z">
              <w:r w:rsidRPr="002E7AD3" w:rsidDel="00E72070">
                <w:rPr>
                  <w:rFonts w:ascii="Arial" w:hAnsi="Arial" w:cs="Helvetica"/>
                  <w:sz w:val="20"/>
                  <w:highlight w:val="cyan"/>
                  <w:lang w:val="en-US"/>
                  <w:rPrChange w:id="835" w:author="User" w:date="2021-12-30T16:10:00Z">
                    <w:rPr>
                      <w:rFonts w:ascii="Arial" w:hAnsi="Arial" w:cs="Helvetica"/>
                      <w:sz w:val="20"/>
                      <w:lang w:val="en-US"/>
                    </w:rPr>
                  </w:rPrChange>
                </w:rPr>
                <w:delText>xx</w:delText>
              </w:r>
              <w:r w:rsidR="007D4343" w:rsidRPr="002E7AD3" w:rsidDel="00E72070">
                <w:rPr>
                  <w:rFonts w:ascii="Arial" w:hAnsi="Arial" w:cs="Helvetica"/>
                  <w:sz w:val="20"/>
                  <w:highlight w:val="cyan"/>
                  <w:lang w:val="en-US"/>
                  <w:rPrChange w:id="836" w:author="User" w:date="2021-12-30T16:10:00Z">
                    <w:rPr>
                      <w:rFonts w:ascii="Arial" w:hAnsi="Arial" w:cs="Helvetica"/>
                      <w:sz w:val="20"/>
                      <w:lang w:val="en-US"/>
                    </w:rPr>
                  </w:rPrChange>
                </w:rPr>
                <w:delText>.</w:delText>
              </w:r>
              <w:r w:rsidRPr="002E7AD3" w:rsidDel="00E72070">
                <w:rPr>
                  <w:rFonts w:ascii="Arial" w:hAnsi="Arial" w:cs="Helvetica"/>
                  <w:sz w:val="20"/>
                  <w:highlight w:val="cyan"/>
                  <w:lang w:val="en-US"/>
                  <w:rPrChange w:id="837" w:author="User" w:date="2021-12-30T16:10:00Z">
                    <w:rPr>
                      <w:rFonts w:ascii="Arial" w:hAnsi="Arial" w:cs="Helvetica"/>
                      <w:sz w:val="20"/>
                      <w:lang w:val="en-US"/>
                    </w:rPr>
                  </w:rPrChange>
                </w:rPr>
                <w:delText>xx</w:delText>
              </w:r>
            </w:del>
            <w:ins w:id="838" w:author="User" w:date="2021-12-30T15:50:00Z">
              <w:r w:rsidR="00124CE6">
                <w:rPr>
                  <w:rFonts w:ascii="Arial" w:hAnsi="Arial" w:cs="Helvetica"/>
                  <w:sz w:val="20"/>
                  <w:highlight w:val="cyan"/>
                  <w:lang w:val="en-US"/>
                  <w:rPrChange w:id="839" w:author="User" w:date="2021-12-30T16:10:00Z">
                    <w:rPr>
                      <w:rFonts w:ascii="Arial" w:hAnsi="Arial" w:cs="Helvetica"/>
                      <w:sz w:val="20"/>
                      <w:highlight w:val="cyan"/>
                      <w:lang w:val="en-US"/>
                    </w:rPr>
                  </w:rPrChange>
                </w:rPr>
                <w:t>01.07</w:t>
              </w:r>
              <w:r w:rsidR="00E72070" w:rsidRPr="002E7AD3">
                <w:rPr>
                  <w:rFonts w:ascii="Arial" w:hAnsi="Arial" w:cs="Helvetica"/>
                  <w:sz w:val="20"/>
                  <w:highlight w:val="cyan"/>
                  <w:lang w:val="en-US"/>
                  <w:rPrChange w:id="840" w:author="User" w:date="2021-12-30T16:10:00Z">
                    <w:rPr>
                      <w:rFonts w:ascii="Arial" w:hAnsi="Arial" w:cs="Helvetica"/>
                      <w:sz w:val="20"/>
                      <w:lang w:val="en-US"/>
                    </w:rPr>
                  </w:rPrChange>
                </w:rPr>
                <w:t>.2021</w:t>
              </w:r>
            </w:ins>
            <w:del w:id="841" w:author="User" w:date="2021-12-30T15:49:00Z">
              <w:r w:rsidRPr="002E7AD3" w:rsidDel="00E72070">
                <w:rPr>
                  <w:rFonts w:ascii="Arial" w:hAnsi="Arial" w:cs="Helvetica"/>
                  <w:sz w:val="20"/>
                  <w:highlight w:val="cyan"/>
                  <w:lang w:val="en-US"/>
                  <w:rPrChange w:id="842" w:author="User" w:date="2021-12-30T16:10:00Z">
                    <w:rPr>
                      <w:rFonts w:ascii="Arial" w:hAnsi="Arial" w:cs="Helvetica"/>
                      <w:sz w:val="20"/>
                      <w:lang w:val="en-US"/>
                    </w:rPr>
                  </w:rPrChange>
                </w:rPr>
                <w:delText>.2019</w:delText>
              </w:r>
            </w:del>
            <w:r w:rsidR="007D4343" w:rsidRPr="002E7AD3">
              <w:rPr>
                <w:rFonts w:ascii="Arial" w:hAnsi="Arial" w:cs="Helvetica"/>
                <w:sz w:val="20"/>
                <w:highlight w:val="cyan"/>
                <w:lang w:val="en-US"/>
                <w:rPrChange w:id="843" w:author="User" w:date="2021-12-30T16:10:00Z">
                  <w:rPr>
                    <w:rFonts w:ascii="Arial" w:hAnsi="Arial" w:cs="Helvetica"/>
                    <w:sz w:val="20"/>
                    <w:lang w:val="en-US"/>
                  </w:rPr>
                </w:rPrChange>
              </w:rPr>
              <w:t xml:space="preserve"> to </w:t>
            </w:r>
            <w:ins w:id="844" w:author="User" w:date="2021-12-30T15:52:00Z">
              <w:r w:rsidR="00124CE6">
                <w:rPr>
                  <w:rFonts w:ascii="Arial" w:hAnsi="Arial" w:cs="Helvetica"/>
                  <w:sz w:val="20"/>
                  <w:highlight w:val="cyan"/>
                  <w:lang w:val="en-US"/>
                  <w:rPrChange w:id="845" w:author="User" w:date="2021-12-30T16:10:00Z">
                    <w:rPr>
                      <w:rFonts w:ascii="Arial" w:hAnsi="Arial" w:cs="Helvetica"/>
                      <w:sz w:val="20"/>
                      <w:highlight w:val="cyan"/>
                      <w:lang w:val="en-US"/>
                    </w:rPr>
                  </w:rPrChange>
                </w:rPr>
                <w:t>30.06</w:t>
              </w:r>
              <w:r w:rsidR="00E72070" w:rsidRPr="002E7AD3">
                <w:rPr>
                  <w:rFonts w:ascii="Arial" w:hAnsi="Arial" w:cs="Helvetica"/>
                  <w:sz w:val="20"/>
                  <w:highlight w:val="cyan"/>
                  <w:lang w:val="en-US"/>
                  <w:rPrChange w:id="846" w:author="User" w:date="2021-12-30T16:10:00Z">
                    <w:rPr>
                      <w:rFonts w:ascii="Arial" w:hAnsi="Arial" w:cs="Helvetica"/>
                      <w:sz w:val="20"/>
                      <w:lang w:val="en-US"/>
                    </w:rPr>
                  </w:rPrChange>
                </w:rPr>
                <w:t>.2026</w:t>
              </w:r>
            </w:ins>
            <w:del w:id="847" w:author="User" w:date="2021-12-30T15:51:00Z">
              <w:r w:rsidRPr="002E7AD3" w:rsidDel="00E72070">
                <w:rPr>
                  <w:rFonts w:ascii="Arial" w:hAnsi="Arial" w:cs="Helvetica"/>
                  <w:sz w:val="20"/>
                  <w:highlight w:val="cyan"/>
                  <w:lang w:val="en-US"/>
                  <w:rPrChange w:id="848" w:author="User" w:date="2021-12-30T16:10:00Z">
                    <w:rPr>
                      <w:rFonts w:ascii="Arial" w:hAnsi="Arial" w:cs="Helvetica"/>
                      <w:sz w:val="20"/>
                      <w:lang w:val="en-US"/>
                    </w:rPr>
                  </w:rPrChange>
                </w:rPr>
                <w:delText>xx.xx.2024</w:delText>
              </w:r>
            </w:del>
          </w:p>
        </w:tc>
        <w:tc>
          <w:tcPr>
            <w:tcW w:w="4819" w:type="dxa"/>
          </w:tcPr>
          <w:p w14:paraId="787511B9" w14:textId="76E40DC9" w:rsidR="007D4343" w:rsidRPr="002E7AD3" w:rsidRDefault="00B95AB0" w:rsidP="007D4343">
            <w:pPr>
              <w:spacing w:line="360" w:lineRule="auto"/>
              <w:jc w:val="center"/>
              <w:rPr>
                <w:rFonts w:ascii="Arial" w:hAnsi="Arial" w:cs="Helvetica"/>
                <w:sz w:val="20"/>
                <w:highlight w:val="cyan"/>
                <w:lang w:val="en-US"/>
                <w:rPrChange w:id="849" w:author="User" w:date="2021-12-30T16:10:00Z">
                  <w:rPr>
                    <w:rFonts w:ascii="Arial" w:hAnsi="Arial" w:cs="Helvetica"/>
                    <w:sz w:val="20"/>
                    <w:lang w:val="en-US"/>
                  </w:rPr>
                </w:rPrChange>
              </w:rPr>
            </w:pPr>
            <w:del w:id="850" w:author="Sajan" w:date="2019-12-17T10:57:00Z">
              <w:r w:rsidRPr="002E7AD3" w:rsidDel="00C833BF">
                <w:rPr>
                  <w:rFonts w:ascii="Helvetica" w:hAnsi="Helvetica" w:cs="Helvetica"/>
                  <w:sz w:val="20"/>
                  <w:highlight w:val="cyan"/>
                  <w:rPrChange w:id="851" w:author="User" w:date="2021-12-30T16:10:00Z">
                    <w:rPr>
                      <w:rFonts w:ascii="Helvetica" w:hAnsi="Helvetica" w:cs="Helvetica"/>
                      <w:sz w:val="20"/>
                    </w:rPr>
                  </w:rPrChange>
                </w:rPr>
                <w:delText>2,98,200.00</w:delText>
              </w:r>
            </w:del>
            <w:ins w:id="852" w:author="Sajan" w:date="2019-12-17T10:57:00Z">
              <w:r w:rsidR="00217A80" w:rsidRPr="002E7AD3">
                <w:rPr>
                  <w:rFonts w:ascii="Helvetica" w:hAnsi="Helvetica" w:cs="Helvetica"/>
                  <w:sz w:val="20"/>
                  <w:highlight w:val="cyan"/>
                  <w:rPrChange w:id="853" w:author="User" w:date="2021-12-30T16:10:00Z">
                    <w:rPr>
                      <w:rFonts w:ascii="Helvetica" w:hAnsi="Helvetica" w:cs="Helvetica"/>
                      <w:sz w:val="20"/>
                    </w:rPr>
                  </w:rPrChange>
                </w:rPr>
                <w:t>1</w:t>
              </w:r>
            </w:ins>
            <w:ins w:id="854" w:author="User" w:date="2021-12-30T15:53:00Z">
              <w:r w:rsidR="00400FC0">
                <w:rPr>
                  <w:rFonts w:ascii="Helvetica" w:hAnsi="Helvetica" w:cs="Helvetica"/>
                  <w:sz w:val="20"/>
                  <w:highlight w:val="cyan"/>
                  <w:rPrChange w:id="855" w:author="User" w:date="2021-12-30T16:10:00Z">
                    <w:rPr>
                      <w:rFonts w:ascii="Helvetica" w:hAnsi="Helvetica" w:cs="Helvetica"/>
                      <w:sz w:val="20"/>
                      <w:highlight w:val="cyan"/>
                    </w:rPr>
                  </w:rPrChange>
                </w:rPr>
                <w:t>,</w:t>
              </w:r>
            </w:ins>
            <w:ins w:id="856" w:author="User" w:date="2021-12-30T17:29:00Z">
              <w:r w:rsidR="00400FC0">
                <w:rPr>
                  <w:rFonts w:ascii="Helvetica" w:hAnsi="Helvetica" w:cs="Helvetica"/>
                  <w:sz w:val="20"/>
                  <w:highlight w:val="cyan"/>
                </w:rPr>
                <w:t>38</w:t>
              </w:r>
            </w:ins>
            <w:ins w:id="857" w:author="User" w:date="2021-12-30T15:53:00Z">
              <w:r w:rsidR="00400FC0">
                <w:rPr>
                  <w:rFonts w:ascii="Helvetica" w:hAnsi="Helvetica" w:cs="Helvetica"/>
                  <w:sz w:val="20"/>
                  <w:highlight w:val="cyan"/>
                  <w:rPrChange w:id="858" w:author="User" w:date="2021-12-30T16:10:00Z">
                    <w:rPr>
                      <w:rFonts w:ascii="Helvetica" w:hAnsi="Helvetica" w:cs="Helvetica"/>
                      <w:sz w:val="20"/>
                      <w:highlight w:val="cyan"/>
                    </w:rPr>
                  </w:rPrChange>
                </w:rPr>
                <w:t>,</w:t>
              </w:r>
            </w:ins>
            <w:ins w:id="859" w:author="User" w:date="2021-12-30T17:29:00Z">
              <w:r w:rsidR="00400FC0">
                <w:rPr>
                  <w:rFonts w:ascii="Helvetica" w:hAnsi="Helvetica" w:cs="Helvetica"/>
                  <w:sz w:val="20"/>
                  <w:highlight w:val="cyan"/>
                </w:rPr>
                <w:t>396</w:t>
              </w:r>
            </w:ins>
            <w:ins w:id="860" w:author="Sajan" w:date="2019-12-17T10:57:00Z">
              <w:del w:id="861" w:author="User" w:date="2021-12-30T15:53:00Z">
                <w:r w:rsidR="00217A80" w:rsidRPr="002E7AD3" w:rsidDel="00FF4DB5">
                  <w:rPr>
                    <w:rFonts w:ascii="Helvetica" w:hAnsi="Helvetica" w:cs="Helvetica"/>
                    <w:sz w:val="20"/>
                    <w:highlight w:val="cyan"/>
                    <w:rPrChange w:id="862" w:author="User" w:date="2021-12-30T16:10:00Z">
                      <w:rPr>
                        <w:rFonts w:ascii="Helvetica" w:hAnsi="Helvetica" w:cs="Helvetica"/>
                        <w:sz w:val="20"/>
                      </w:rPr>
                    </w:rPrChange>
                  </w:rPr>
                  <w:delText>,38,396</w:delText>
                </w:r>
              </w:del>
              <w:r w:rsidR="00C833BF" w:rsidRPr="002E7AD3">
                <w:rPr>
                  <w:rFonts w:ascii="Helvetica" w:hAnsi="Helvetica" w:cs="Helvetica"/>
                  <w:sz w:val="20"/>
                  <w:highlight w:val="cyan"/>
                  <w:rPrChange w:id="863" w:author="User" w:date="2021-12-30T16:10:00Z">
                    <w:rPr>
                      <w:rFonts w:ascii="Helvetica" w:hAnsi="Helvetica" w:cs="Helvetica"/>
                      <w:sz w:val="20"/>
                    </w:rPr>
                  </w:rPrChange>
                </w:rPr>
                <w:t>.00</w:t>
              </w:r>
            </w:ins>
          </w:p>
        </w:tc>
      </w:tr>
      <w:tr w:rsidR="007D4343" w:rsidRPr="00B73CD5" w14:paraId="65EDA444" w14:textId="77777777" w:rsidTr="00AC3061">
        <w:trPr>
          <w:trHeight w:val="286"/>
        </w:trPr>
        <w:tc>
          <w:tcPr>
            <w:tcW w:w="1001" w:type="dxa"/>
          </w:tcPr>
          <w:p w14:paraId="5CDF6434" w14:textId="77777777" w:rsidR="007D4343" w:rsidRPr="00B73CD5" w:rsidRDefault="007D4343" w:rsidP="007D4343">
            <w:pPr>
              <w:spacing w:line="360" w:lineRule="auto"/>
              <w:jc w:val="center"/>
              <w:rPr>
                <w:rFonts w:ascii="Arial" w:hAnsi="Arial" w:cs="Helvetica"/>
                <w:sz w:val="20"/>
                <w:lang w:val="en-US"/>
              </w:rPr>
            </w:pPr>
            <w:r w:rsidRPr="00B73CD5">
              <w:rPr>
                <w:rFonts w:ascii="Arial" w:hAnsi="Arial" w:cs="Helvetica"/>
                <w:sz w:val="20"/>
                <w:lang w:val="en-US"/>
              </w:rPr>
              <w:t>2</w:t>
            </w:r>
          </w:p>
        </w:tc>
        <w:tc>
          <w:tcPr>
            <w:tcW w:w="3502" w:type="dxa"/>
          </w:tcPr>
          <w:p w14:paraId="011413DC" w14:textId="79E95519" w:rsidR="007D4343" w:rsidRPr="002E7AD3" w:rsidRDefault="00124CE6" w:rsidP="007D4343">
            <w:pPr>
              <w:spacing w:line="360" w:lineRule="auto"/>
              <w:jc w:val="center"/>
              <w:rPr>
                <w:rFonts w:ascii="Arial" w:hAnsi="Arial" w:cs="Helvetica"/>
                <w:sz w:val="20"/>
                <w:highlight w:val="cyan"/>
                <w:lang w:val="en-US"/>
                <w:rPrChange w:id="864" w:author="User" w:date="2021-12-30T16:10:00Z">
                  <w:rPr>
                    <w:rFonts w:ascii="Arial" w:hAnsi="Arial" w:cs="Helvetica"/>
                    <w:sz w:val="20"/>
                    <w:lang w:val="en-US"/>
                  </w:rPr>
                </w:rPrChange>
              </w:rPr>
            </w:pPr>
            <w:ins w:id="865" w:author="User" w:date="2021-12-30T15:52:00Z">
              <w:r>
                <w:rPr>
                  <w:rFonts w:ascii="Arial" w:hAnsi="Arial" w:cs="Helvetica"/>
                  <w:sz w:val="20"/>
                  <w:highlight w:val="cyan"/>
                  <w:lang w:val="en-US"/>
                  <w:rPrChange w:id="866" w:author="User" w:date="2021-12-30T16:10:00Z">
                    <w:rPr>
                      <w:rFonts w:ascii="Arial" w:hAnsi="Arial" w:cs="Helvetica"/>
                      <w:sz w:val="20"/>
                      <w:highlight w:val="cyan"/>
                      <w:lang w:val="en-US"/>
                    </w:rPr>
                  </w:rPrChange>
                </w:rPr>
                <w:t>01.07</w:t>
              </w:r>
              <w:r w:rsidR="00E72070" w:rsidRPr="002E7AD3">
                <w:rPr>
                  <w:rFonts w:ascii="Arial" w:hAnsi="Arial" w:cs="Helvetica"/>
                  <w:sz w:val="20"/>
                  <w:highlight w:val="cyan"/>
                  <w:lang w:val="en-US"/>
                  <w:rPrChange w:id="867" w:author="User" w:date="2021-12-30T16:10:00Z">
                    <w:rPr>
                      <w:rFonts w:ascii="Arial" w:hAnsi="Arial" w:cs="Helvetica"/>
                      <w:sz w:val="20"/>
                      <w:lang w:val="en-US"/>
                    </w:rPr>
                  </w:rPrChange>
                </w:rPr>
                <w:t>.2026</w:t>
              </w:r>
            </w:ins>
            <w:del w:id="868" w:author="User" w:date="2021-12-30T15:52:00Z">
              <w:r w:rsidR="0061032E" w:rsidRPr="002E7AD3" w:rsidDel="00E72070">
                <w:rPr>
                  <w:rFonts w:ascii="Arial" w:hAnsi="Arial" w:cs="Helvetica"/>
                  <w:sz w:val="20"/>
                  <w:highlight w:val="cyan"/>
                  <w:lang w:val="en-US"/>
                  <w:rPrChange w:id="869" w:author="User" w:date="2021-12-30T16:10:00Z">
                    <w:rPr>
                      <w:rFonts w:ascii="Arial" w:hAnsi="Arial" w:cs="Helvetica"/>
                      <w:sz w:val="20"/>
                      <w:lang w:val="en-US"/>
                    </w:rPr>
                  </w:rPrChange>
                </w:rPr>
                <w:delText>xx.xx.2024</w:delText>
              </w:r>
            </w:del>
            <w:r w:rsidR="0061032E" w:rsidRPr="002E7AD3">
              <w:rPr>
                <w:rFonts w:ascii="Arial" w:hAnsi="Arial" w:cs="Helvetica"/>
                <w:sz w:val="20"/>
                <w:highlight w:val="cyan"/>
                <w:lang w:val="en-US"/>
                <w:rPrChange w:id="870" w:author="User" w:date="2021-12-30T16:10:00Z">
                  <w:rPr>
                    <w:rFonts w:ascii="Arial" w:hAnsi="Arial" w:cs="Helvetica"/>
                    <w:sz w:val="20"/>
                    <w:lang w:val="en-US"/>
                  </w:rPr>
                </w:rPrChange>
              </w:rPr>
              <w:t xml:space="preserve"> to </w:t>
            </w:r>
            <w:ins w:id="871" w:author="User" w:date="2021-12-30T15:52:00Z">
              <w:r w:rsidR="00E72070" w:rsidRPr="002E7AD3">
                <w:rPr>
                  <w:rFonts w:ascii="Arial" w:hAnsi="Arial" w:cs="Helvetica"/>
                  <w:sz w:val="20"/>
                  <w:highlight w:val="cyan"/>
                  <w:lang w:val="en-US"/>
                  <w:rPrChange w:id="872" w:author="User" w:date="2021-12-30T16:10:00Z">
                    <w:rPr>
                      <w:rFonts w:ascii="Arial" w:hAnsi="Arial" w:cs="Helvetica"/>
                      <w:sz w:val="20"/>
                      <w:lang w:val="en-US"/>
                    </w:rPr>
                  </w:rPrChange>
                </w:rPr>
                <w:t>30.08.2031</w:t>
              </w:r>
            </w:ins>
            <w:del w:id="873" w:author="User" w:date="2021-12-30T15:52:00Z">
              <w:r w:rsidR="0061032E" w:rsidRPr="002E7AD3" w:rsidDel="00E72070">
                <w:rPr>
                  <w:rFonts w:ascii="Arial" w:hAnsi="Arial" w:cs="Helvetica"/>
                  <w:sz w:val="20"/>
                  <w:highlight w:val="cyan"/>
                  <w:lang w:val="en-US"/>
                  <w:rPrChange w:id="874" w:author="User" w:date="2021-12-30T16:10:00Z">
                    <w:rPr>
                      <w:rFonts w:ascii="Arial" w:hAnsi="Arial" w:cs="Helvetica"/>
                      <w:sz w:val="20"/>
                      <w:lang w:val="en-US"/>
                    </w:rPr>
                  </w:rPrChange>
                </w:rPr>
                <w:delText>xx.xx.2029</w:delText>
              </w:r>
            </w:del>
          </w:p>
        </w:tc>
        <w:tc>
          <w:tcPr>
            <w:tcW w:w="4819" w:type="dxa"/>
          </w:tcPr>
          <w:p w14:paraId="7A4A80C9" w14:textId="3FF3B05B" w:rsidR="007D4343" w:rsidRPr="002E7AD3" w:rsidRDefault="00143FA0" w:rsidP="007D4343">
            <w:pPr>
              <w:spacing w:line="360" w:lineRule="auto"/>
              <w:jc w:val="center"/>
              <w:rPr>
                <w:rFonts w:ascii="Arial" w:hAnsi="Arial" w:cs="Helvetica"/>
                <w:sz w:val="20"/>
                <w:highlight w:val="cyan"/>
                <w:lang w:val="en-US"/>
                <w:rPrChange w:id="875" w:author="User" w:date="2021-12-30T16:10:00Z">
                  <w:rPr>
                    <w:rFonts w:ascii="Arial" w:hAnsi="Arial" w:cs="Helvetica"/>
                    <w:sz w:val="20"/>
                    <w:lang w:val="en-US"/>
                  </w:rPr>
                </w:rPrChange>
              </w:rPr>
            </w:pPr>
            <w:ins w:id="876" w:author="User" w:date="2021-12-30T15:57:00Z">
              <w:r>
                <w:rPr>
                  <w:rFonts w:ascii="Helvetica" w:hAnsi="Helvetica" w:cs="Helvetica"/>
                  <w:sz w:val="20"/>
                  <w:highlight w:val="cyan"/>
                  <w:rPrChange w:id="877" w:author="User" w:date="2021-12-30T16:10:00Z">
                    <w:rPr>
                      <w:rFonts w:ascii="Helvetica" w:hAnsi="Helvetica" w:cs="Helvetica"/>
                      <w:sz w:val="20"/>
                      <w:highlight w:val="cyan"/>
                    </w:rPr>
                  </w:rPrChange>
                </w:rPr>
                <w:t>1,</w:t>
              </w:r>
            </w:ins>
            <w:ins w:id="878" w:author="User" w:date="2021-12-30T17:21:00Z">
              <w:r>
                <w:rPr>
                  <w:rFonts w:ascii="Helvetica" w:hAnsi="Helvetica" w:cs="Helvetica"/>
                  <w:sz w:val="20"/>
                  <w:highlight w:val="cyan"/>
                </w:rPr>
                <w:t>66,075</w:t>
              </w:r>
            </w:ins>
            <w:ins w:id="879" w:author="Sajan" w:date="2019-12-17T10:57:00Z">
              <w:del w:id="880" w:author="User" w:date="2021-12-30T15:54:00Z">
                <w:r w:rsidR="00217A80" w:rsidRPr="002E7AD3" w:rsidDel="00FF4DB5">
                  <w:rPr>
                    <w:rFonts w:ascii="Helvetica" w:hAnsi="Helvetica" w:cs="Helvetica"/>
                    <w:sz w:val="20"/>
                    <w:highlight w:val="cyan"/>
                    <w:rPrChange w:id="881" w:author="User" w:date="2021-12-30T16:10:00Z">
                      <w:rPr>
                        <w:rFonts w:ascii="Helvetica" w:hAnsi="Helvetica" w:cs="Helvetica"/>
                        <w:sz w:val="20"/>
                      </w:rPr>
                    </w:rPrChange>
                  </w:rPr>
                  <w:delText>1</w:delText>
                </w:r>
              </w:del>
              <w:del w:id="882" w:author="User" w:date="2021-12-30T15:53:00Z">
                <w:r w:rsidR="00217A80" w:rsidRPr="002E7AD3" w:rsidDel="00FF4DB5">
                  <w:rPr>
                    <w:rFonts w:ascii="Helvetica" w:hAnsi="Helvetica" w:cs="Helvetica"/>
                    <w:sz w:val="20"/>
                    <w:highlight w:val="cyan"/>
                    <w:rPrChange w:id="883" w:author="User" w:date="2021-12-30T16:10:00Z">
                      <w:rPr>
                        <w:rFonts w:ascii="Helvetica" w:hAnsi="Helvetica" w:cs="Helvetica"/>
                        <w:sz w:val="20"/>
                      </w:rPr>
                    </w:rPrChange>
                  </w:rPr>
                  <w:delText>,66,075</w:delText>
                </w:r>
              </w:del>
              <w:r w:rsidR="00C833BF" w:rsidRPr="002E7AD3">
                <w:rPr>
                  <w:rFonts w:ascii="Helvetica" w:hAnsi="Helvetica" w:cs="Helvetica"/>
                  <w:sz w:val="20"/>
                  <w:highlight w:val="cyan"/>
                  <w:rPrChange w:id="884" w:author="User" w:date="2021-12-30T16:10:00Z">
                    <w:rPr>
                      <w:rFonts w:ascii="Helvetica" w:hAnsi="Helvetica" w:cs="Helvetica"/>
                      <w:sz w:val="20"/>
                    </w:rPr>
                  </w:rPrChange>
                </w:rPr>
                <w:t>.00</w:t>
              </w:r>
            </w:ins>
            <w:del w:id="885" w:author="Sajan" w:date="2019-12-17T10:57:00Z">
              <w:r w:rsidR="00B95AB0" w:rsidRPr="002E7AD3" w:rsidDel="00C833BF">
                <w:rPr>
                  <w:rFonts w:ascii="Helvetica" w:hAnsi="Helvetica" w:cs="Helvetica"/>
                  <w:sz w:val="20"/>
                  <w:highlight w:val="cyan"/>
                  <w:rPrChange w:id="886" w:author="User" w:date="2021-12-30T16:10:00Z">
                    <w:rPr>
                      <w:rFonts w:ascii="Helvetica" w:hAnsi="Helvetica" w:cs="Helvetica"/>
                      <w:sz w:val="20"/>
                    </w:rPr>
                  </w:rPrChange>
                </w:rPr>
                <w:delText>3,57,840.00</w:delText>
              </w:r>
            </w:del>
          </w:p>
        </w:tc>
      </w:tr>
      <w:tr w:rsidR="00143FA0" w:rsidRPr="00B73CD5" w14:paraId="065882C1" w14:textId="77777777" w:rsidTr="00AC3061">
        <w:trPr>
          <w:trHeight w:val="286"/>
          <w:ins w:id="887" w:author="User" w:date="2021-12-30T17:21:00Z"/>
        </w:trPr>
        <w:tc>
          <w:tcPr>
            <w:tcW w:w="1001" w:type="dxa"/>
          </w:tcPr>
          <w:p w14:paraId="48856159" w14:textId="77777777" w:rsidR="00143FA0" w:rsidRPr="00B73CD5" w:rsidRDefault="00143FA0" w:rsidP="007D4343">
            <w:pPr>
              <w:spacing w:line="360" w:lineRule="auto"/>
              <w:jc w:val="center"/>
              <w:rPr>
                <w:ins w:id="888" w:author="User" w:date="2021-12-30T17:21:00Z"/>
                <w:rFonts w:ascii="Arial" w:hAnsi="Arial" w:cs="Helvetica"/>
                <w:sz w:val="20"/>
                <w:lang w:val="en-US"/>
              </w:rPr>
            </w:pPr>
          </w:p>
        </w:tc>
        <w:tc>
          <w:tcPr>
            <w:tcW w:w="3502" w:type="dxa"/>
          </w:tcPr>
          <w:p w14:paraId="3FF46CF2" w14:textId="77777777" w:rsidR="00143FA0" w:rsidRPr="002E7AD3" w:rsidRDefault="00143FA0" w:rsidP="007D4343">
            <w:pPr>
              <w:spacing w:line="360" w:lineRule="auto"/>
              <w:jc w:val="center"/>
              <w:rPr>
                <w:ins w:id="889" w:author="User" w:date="2021-12-30T17:21:00Z"/>
                <w:rFonts w:ascii="Arial" w:hAnsi="Arial" w:cs="Helvetica"/>
                <w:sz w:val="20"/>
                <w:highlight w:val="cyan"/>
                <w:lang w:val="en-US"/>
                <w:rPrChange w:id="890" w:author="User" w:date="2021-12-30T16:10:00Z">
                  <w:rPr>
                    <w:ins w:id="891" w:author="User" w:date="2021-12-30T17:21:00Z"/>
                    <w:rFonts w:ascii="Arial" w:hAnsi="Arial" w:cs="Helvetica"/>
                    <w:sz w:val="20"/>
                    <w:highlight w:val="cyan"/>
                    <w:lang w:val="en-US"/>
                  </w:rPr>
                </w:rPrChange>
              </w:rPr>
            </w:pPr>
          </w:p>
        </w:tc>
        <w:tc>
          <w:tcPr>
            <w:tcW w:w="4819" w:type="dxa"/>
          </w:tcPr>
          <w:p w14:paraId="1F04630C" w14:textId="77777777" w:rsidR="00143FA0" w:rsidRPr="002E7AD3" w:rsidRDefault="00143FA0" w:rsidP="007D4343">
            <w:pPr>
              <w:spacing w:line="360" w:lineRule="auto"/>
              <w:jc w:val="center"/>
              <w:rPr>
                <w:ins w:id="892" w:author="User" w:date="2021-12-30T17:21:00Z"/>
                <w:rFonts w:ascii="Helvetica" w:hAnsi="Helvetica" w:cs="Helvetica"/>
                <w:sz w:val="20"/>
                <w:highlight w:val="cyan"/>
                <w:rPrChange w:id="893" w:author="User" w:date="2021-12-30T16:10:00Z">
                  <w:rPr>
                    <w:ins w:id="894" w:author="User" w:date="2021-12-30T17:21:00Z"/>
                    <w:rFonts w:ascii="Helvetica" w:hAnsi="Helvetica" w:cs="Helvetica"/>
                    <w:sz w:val="20"/>
                    <w:highlight w:val="cyan"/>
                  </w:rPr>
                </w:rPrChange>
              </w:rPr>
            </w:pPr>
          </w:p>
        </w:tc>
      </w:tr>
      <w:tr w:rsidR="007D4343" w:rsidRPr="00B73CD5" w:rsidDel="00C833BF" w14:paraId="5CC26F57" w14:textId="34858894" w:rsidTr="00AC3061">
        <w:trPr>
          <w:trHeight w:val="295"/>
          <w:del w:id="895" w:author="Sajan" w:date="2019-12-17T10:58:00Z"/>
        </w:trPr>
        <w:tc>
          <w:tcPr>
            <w:tcW w:w="1001" w:type="dxa"/>
          </w:tcPr>
          <w:p w14:paraId="68C3B3E5" w14:textId="7443A769" w:rsidR="007D4343" w:rsidRPr="00B73CD5" w:rsidDel="00C833BF" w:rsidRDefault="007D4343" w:rsidP="007D4343">
            <w:pPr>
              <w:spacing w:line="360" w:lineRule="auto"/>
              <w:jc w:val="center"/>
              <w:rPr>
                <w:del w:id="896" w:author="Sajan" w:date="2019-12-17T10:58:00Z"/>
                <w:rFonts w:ascii="Arial" w:hAnsi="Arial" w:cs="Helvetica"/>
                <w:sz w:val="20"/>
                <w:lang w:val="en-US"/>
              </w:rPr>
            </w:pPr>
            <w:del w:id="897" w:author="Sajan" w:date="2019-12-17T10:58:00Z">
              <w:r w:rsidRPr="00B73CD5" w:rsidDel="00C833BF">
                <w:rPr>
                  <w:rFonts w:ascii="Arial" w:hAnsi="Arial" w:cs="Helvetica"/>
                  <w:sz w:val="20"/>
                  <w:lang w:val="en-US"/>
                </w:rPr>
                <w:delText>3</w:delText>
              </w:r>
            </w:del>
          </w:p>
        </w:tc>
        <w:tc>
          <w:tcPr>
            <w:tcW w:w="3502" w:type="dxa"/>
          </w:tcPr>
          <w:p w14:paraId="36D94750" w14:textId="47CD64E2" w:rsidR="007D4343" w:rsidRPr="00B73CD5" w:rsidDel="00C833BF" w:rsidRDefault="0061032E" w:rsidP="007D4343">
            <w:pPr>
              <w:spacing w:line="360" w:lineRule="auto"/>
              <w:jc w:val="center"/>
              <w:rPr>
                <w:del w:id="898" w:author="Sajan" w:date="2019-12-17T10:58:00Z"/>
                <w:rFonts w:ascii="Arial" w:hAnsi="Arial" w:cs="Helvetica"/>
                <w:sz w:val="20"/>
                <w:lang w:val="en-US"/>
              </w:rPr>
            </w:pPr>
            <w:del w:id="899" w:author="Sajan" w:date="2019-12-17T10:58:00Z">
              <w:r w:rsidDel="00C833BF">
                <w:rPr>
                  <w:rFonts w:ascii="Arial" w:hAnsi="Arial" w:cs="Helvetica"/>
                  <w:sz w:val="20"/>
                  <w:lang w:val="en-US"/>
                </w:rPr>
                <w:delText>xx</w:delText>
              </w:r>
              <w:r w:rsidRPr="00B73CD5" w:rsidDel="00C833BF">
                <w:rPr>
                  <w:rFonts w:ascii="Arial" w:hAnsi="Arial" w:cs="Helvetica"/>
                  <w:sz w:val="20"/>
                  <w:lang w:val="en-US"/>
                </w:rPr>
                <w:delText>.</w:delText>
              </w:r>
              <w:r w:rsidDel="00C833BF">
                <w:rPr>
                  <w:rFonts w:ascii="Arial" w:hAnsi="Arial" w:cs="Helvetica"/>
                  <w:sz w:val="20"/>
                  <w:lang w:val="en-US"/>
                </w:rPr>
                <w:delText>xx.2029</w:delText>
              </w:r>
              <w:r w:rsidRPr="00B73CD5" w:rsidDel="00C833BF">
                <w:rPr>
                  <w:rFonts w:ascii="Arial" w:hAnsi="Arial" w:cs="Helvetica"/>
                  <w:sz w:val="20"/>
                  <w:lang w:val="en-US"/>
                </w:rPr>
                <w:delText xml:space="preserve"> to </w:delText>
              </w:r>
              <w:r w:rsidDel="00C833BF">
                <w:rPr>
                  <w:rFonts w:ascii="Arial" w:hAnsi="Arial" w:cs="Helvetica"/>
                  <w:sz w:val="20"/>
                  <w:lang w:val="en-US"/>
                </w:rPr>
                <w:delText>xx.xx.2034</w:delText>
              </w:r>
            </w:del>
          </w:p>
        </w:tc>
        <w:tc>
          <w:tcPr>
            <w:tcW w:w="4819" w:type="dxa"/>
          </w:tcPr>
          <w:p w14:paraId="489189D9" w14:textId="0C730B4F" w:rsidR="007D4343" w:rsidRPr="00B73CD5" w:rsidDel="00C833BF" w:rsidRDefault="00B95AB0" w:rsidP="007D4343">
            <w:pPr>
              <w:spacing w:line="360" w:lineRule="auto"/>
              <w:jc w:val="center"/>
              <w:rPr>
                <w:del w:id="900" w:author="Sajan" w:date="2019-12-17T10:58:00Z"/>
                <w:rFonts w:ascii="Arial" w:hAnsi="Arial" w:cs="Helvetica"/>
                <w:sz w:val="20"/>
                <w:lang w:val="en-US"/>
              </w:rPr>
            </w:pPr>
            <w:del w:id="901" w:author="Sajan" w:date="2019-12-17T10:58:00Z">
              <w:r w:rsidDel="00C833BF">
                <w:rPr>
                  <w:rFonts w:ascii="Helvetica" w:hAnsi="Helvetica" w:cs="Helvetica"/>
                  <w:sz w:val="20"/>
                </w:rPr>
                <w:delText>4,29,408.00</w:delText>
              </w:r>
            </w:del>
          </w:p>
        </w:tc>
      </w:tr>
      <w:tr w:rsidR="007D4343" w:rsidRPr="00B73CD5" w:rsidDel="00C833BF" w14:paraId="12B0F7AE" w14:textId="760A0CD0" w:rsidTr="00AC3061">
        <w:trPr>
          <w:trHeight w:val="295"/>
          <w:del w:id="902" w:author="Sajan" w:date="2019-12-17T10:58:00Z"/>
        </w:trPr>
        <w:tc>
          <w:tcPr>
            <w:tcW w:w="1001" w:type="dxa"/>
          </w:tcPr>
          <w:p w14:paraId="2A364C07" w14:textId="70532B14" w:rsidR="007D4343" w:rsidRPr="00B73CD5" w:rsidDel="00C833BF" w:rsidRDefault="007D4343" w:rsidP="007D4343">
            <w:pPr>
              <w:spacing w:line="360" w:lineRule="auto"/>
              <w:jc w:val="center"/>
              <w:rPr>
                <w:del w:id="903" w:author="Sajan" w:date="2019-12-17T10:58:00Z"/>
                <w:rFonts w:ascii="Arial" w:hAnsi="Arial" w:cs="Helvetica"/>
                <w:sz w:val="20"/>
                <w:lang w:val="en-US"/>
              </w:rPr>
            </w:pPr>
            <w:del w:id="904" w:author="Sajan" w:date="2019-12-17T10:58:00Z">
              <w:r w:rsidRPr="00B73CD5" w:rsidDel="00C833BF">
                <w:rPr>
                  <w:rFonts w:ascii="Arial" w:hAnsi="Arial" w:cs="Helvetica"/>
                  <w:sz w:val="20"/>
                  <w:lang w:val="en-US"/>
                </w:rPr>
                <w:delText>4</w:delText>
              </w:r>
            </w:del>
          </w:p>
        </w:tc>
        <w:tc>
          <w:tcPr>
            <w:tcW w:w="3502" w:type="dxa"/>
          </w:tcPr>
          <w:p w14:paraId="000F5FD8" w14:textId="5894A4A5" w:rsidR="007D4343" w:rsidRPr="00B73CD5" w:rsidDel="00C833BF" w:rsidRDefault="0061032E" w:rsidP="007D4343">
            <w:pPr>
              <w:spacing w:line="360" w:lineRule="auto"/>
              <w:jc w:val="center"/>
              <w:rPr>
                <w:del w:id="905" w:author="Sajan" w:date="2019-12-17T10:58:00Z"/>
                <w:rFonts w:ascii="Arial" w:hAnsi="Arial" w:cs="Helvetica"/>
                <w:sz w:val="20"/>
                <w:lang w:val="en-US"/>
              </w:rPr>
            </w:pPr>
            <w:del w:id="906" w:author="Sajan" w:date="2019-12-17T10:58:00Z">
              <w:r w:rsidDel="00C833BF">
                <w:rPr>
                  <w:rFonts w:ascii="Arial" w:hAnsi="Arial" w:cs="Helvetica"/>
                  <w:sz w:val="20"/>
                  <w:lang w:val="en-US"/>
                </w:rPr>
                <w:delText>xx</w:delText>
              </w:r>
              <w:r w:rsidRPr="00B73CD5" w:rsidDel="00C833BF">
                <w:rPr>
                  <w:rFonts w:ascii="Arial" w:hAnsi="Arial" w:cs="Helvetica"/>
                  <w:sz w:val="20"/>
                  <w:lang w:val="en-US"/>
                </w:rPr>
                <w:delText>.</w:delText>
              </w:r>
              <w:r w:rsidDel="00C833BF">
                <w:rPr>
                  <w:rFonts w:ascii="Arial" w:hAnsi="Arial" w:cs="Helvetica"/>
                  <w:sz w:val="20"/>
                  <w:lang w:val="en-US"/>
                </w:rPr>
                <w:delText>xx.2034</w:delText>
              </w:r>
              <w:r w:rsidRPr="00B73CD5" w:rsidDel="00C833BF">
                <w:rPr>
                  <w:rFonts w:ascii="Arial" w:hAnsi="Arial" w:cs="Helvetica"/>
                  <w:sz w:val="20"/>
                  <w:lang w:val="en-US"/>
                </w:rPr>
                <w:delText xml:space="preserve"> to </w:delText>
              </w:r>
              <w:r w:rsidDel="00C833BF">
                <w:rPr>
                  <w:rFonts w:ascii="Arial" w:hAnsi="Arial" w:cs="Helvetica"/>
                  <w:sz w:val="20"/>
                  <w:lang w:val="en-US"/>
                </w:rPr>
                <w:delText>xx.xx.2039</w:delText>
              </w:r>
            </w:del>
          </w:p>
        </w:tc>
        <w:tc>
          <w:tcPr>
            <w:tcW w:w="4819" w:type="dxa"/>
          </w:tcPr>
          <w:p w14:paraId="68DC96E4" w14:textId="3240ABC2" w:rsidR="007D4343" w:rsidRPr="00B73CD5" w:rsidDel="00C833BF" w:rsidRDefault="00B95AB0" w:rsidP="007D4343">
            <w:pPr>
              <w:spacing w:line="360" w:lineRule="auto"/>
              <w:jc w:val="center"/>
              <w:rPr>
                <w:del w:id="907" w:author="Sajan" w:date="2019-12-17T10:58:00Z"/>
                <w:rFonts w:ascii="Arial" w:hAnsi="Arial" w:cs="Helvetica"/>
                <w:sz w:val="20"/>
                <w:lang w:val="en-US"/>
              </w:rPr>
            </w:pPr>
            <w:del w:id="908" w:author="Sajan" w:date="2019-12-17T10:58:00Z">
              <w:r w:rsidDel="00C833BF">
                <w:rPr>
                  <w:rFonts w:ascii="Helvetica" w:hAnsi="Helvetica" w:cs="Helvetica"/>
                  <w:sz w:val="20"/>
                </w:rPr>
                <w:delText>5,15,290.00</w:delText>
              </w:r>
            </w:del>
          </w:p>
        </w:tc>
      </w:tr>
    </w:tbl>
    <w:p w14:paraId="14F9807B" w14:textId="07B03509" w:rsidR="004A13F0" w:rsidRPr="00B95AB0" w:rsidRDefault="00B95AB0" w:rsidP="00B95AB0">
      <w:pPr>
        <w:pStyle w:val="ListParagraph"/>
        <w:spacing w:line="360" w:lineRule="auto"/>
        <w:ind w:left="1080"/>
        <w:jc w:val="both"/>
        <w:rPr>
          <w:rFonts w:ascii="Helvetica" w:hAnsi="Helvetica" w:cs="Helvetica"/>
          <w:sz w:val="16"/>
          <w:szCs w:val="16"/>
          <w:lang w:val="en-US"/>
        </w:rPr>
      </w:pPr>
      <w:r>
        <w:rPr>
          <w:rFonts w:ascii="Helvetica" w:hAnsi="Helvetica" w:cs="Helvetica"/>
          <w:sz w:val="16"/>
          <w:szCs w:val="16"/>
          <w:lang w:val="en-US"/>
        </w:rPr>
        <w:t>*-</w:t>
      </w:r>
      <w:r w:rsidRPr="00B95AB0">
        <w:rPr>
          <w:rFonts w:ascii="Helvetica" w:hAnsi="Helvetica" w:cs="Helvetica"/>
          <w:sz w:val="16"/>
          <w:szCs w:val="16"/>
          <w:lang w:val="en-US"/>
        </w:rPr>
        <w:t>Value rounded off to the next whole digit</w:t>
      </w:r>
    </w:p>
    <w:p w14:paraId="42C2B557" w14:textId="77777777" w:rsidR="004A13F0" w:rsidRPr="004A13F0" w:rsidRDefault="004A13F0" w:rsidP="0069071E">
      <w:pPr>
        <w:spacing w:line="360" w:lineRule="auto"/>
        <w:jc w:val="both"/>
        <w:rPr>
          <w:rFonts w:ascii="Helvetica" w:hAnsi="Helvetica" w:cs="Helvetica"/>
          <w:sz w:val="24"/>
          <w:lang w:val="en-US"/>
        </w:rPr>
      </w:pPr>
    </w:p>
    <w:p w14:paraId="5765BEAF" w14:textId="76BB9E6F" w:rsidR="0069071E" w:rsidRPr="004A13F0" w:rsidRDefault="0005108B" w:rsidP="0069071E">
      <w:pPr>
        <w:spacing w:line="360" w:lineRule="auto"/>
        <w:jc w:val="both"/>
        <w:rPr>
          <w:rFonts w:ascii="Helvetica" w:hAnsi="Helvetica" w:cs="Helvetica"/>
          <w:sz w:val="24"/>
          <w:lang w:val="en-US"/>
        </w:rPr>
      </w:pPr>
      <w:r w:rsidRPr="004A13F0">
        <w:rPr>
          <w:rFonts w:ascii="Helvetica" w:hAnsi="Helvetica" w:cs="Helvetica"/>
          <w:sz w:val="24"/>
          <w:lang w:val="en-US"/>
        </w:rPr>
        <w:t xml:space="preserve">Signature of </w:t>
      </w:r>
      <w:del w:id="909" w:author="Jishu" w:date="2019-12-07T18:26:00Z">
        <w:r w:rsidRPr="004A13F0" w:rsidDel="00290B7B">
          <w:rPr>
            <w:rFonts w:ascii="Helvetica" w:hAnsi="Helvetica" w:cs="Helvetica"/>
            <w:sz w:val="24"/>
            <w:lang w:val="en-US"/>
          </w:rPr>
          <w:delText>Licensor</w:delText>
        </w:r>
      </w:del>
      <w:ins w:id="910" w:author="Jishu" w:date="2019-12-07T18:26:00Z">
        <w:r w:rsidR="00290B7B">
          <w:rPr>
            <w:rFonts w:ascii="Helvetica" w:hAnsi="Helvetica" w:cs="Helvetica"/>
            <w:sz w:val="24"/>
            <w:lang w:val="en-US"/>
          </w:rPr>
          <w:t>Licensor</w:t>
        </w:r>
      </w:ins>
      <w:r w:rsidRPr="004A13F0">
        <w:rPr>
          <w:rFonts w:ascii="Helvetica" w:hAnsi="Helvetica" w:cs="Helvetica"/>
          <w:sz w:val="24"/>
          <w:lang w:val="en-US"/>
        </w:rPr>
        <w:t xml:space="preserve">                                                       Signature of </w:t>
      </w:r>
      <w:del w:id="911" w:author="Jishu" w:date="2019-12-07T18:25:00Z">
        <w:r w:rsidRPr="004A13F0" w:rsidDel="00290B7B">
          <w:rPr>
            <w:rFonts w:ascii="Helvetica" w:hAnsi="Helvetica" w:cs="Helvetica"/>
            <w:sz w:val="24"/>
            <w:lang w:val="en-US"/>
          </w:rPr>
          <w:delText>Licensee</w:delText>
        </w:r>
      </w:del>
      <w:ins w:id="912" w:author="Jishu" w:date="2019-12-07T18:25:00Z">
        <w:r w:rsidR="00290B7B">
          <w:rPr>
            <w:rFonts w:ascii="Helvetica" w:hAnsi="Helvetica" w:cs="Helvetica"/>
            <w:sz w:val="24"/>
            <w:lang w:val="en-US"/>
          </w:rPr>
          <w:t>Licensee</w:t>
        </w:r>
      </w:ins>
      <w:commentRangeEnd w:id="751"/>
      <w:ins w:id="913" w:author="Jishu" w:date="2019-12-07T18:34:00Z">
        <w:r w:rsidR="00147444">
          <w:rPr>
            <w:rStyle w:val="CommentReference"/>
          </w:rPr>
          <w:commentReference w:id="751"/>
        </w:r>
      </w:ins>
    </w:p>
    <w:p w14:paraId="1C47CADC" w14:textId="77777777" w:rsidR="0069071E" w:rsidRPr="004A13F0" w:rsidRDefault="0069071E" w:rsidP="00746961">
      <w:pPr>
        <w:spacing w:line="360" w:lineRule="auto"/>
        <w:jc w:val="right"/>
        <w:rPr>
          <w:rFonts w:ascii="Helvetica" w:hAnsi="Helvetica" w:cs="Helvetica"/>
          <w:sz w:val="20"/>
          <w:szCs w:val="20"/>
        </w:rPr>
      </w:pPr>
    </w:p>
    <w:sectPr w:rsidR="0069071E" w:rsidRPr="004A13F0" w:rsidSect="00675449">
      <w:footerReference w:type="default" r:id="rId10"/>
      <w:pgSz w:w="11900" w:h="16840" w:code="9"/>
      <w:pgMar w:top="1440" w:right="1419" w:bottom="1440" w:left="1797" w:header="720" w:footer="1151" w:gutter="0"/>
      <w:cols w:space="708"/>
      <w:docGrid w:linePitch="354"/>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6" w:author="Jishu" w:date="2019-12-07T18:15:00Z" w:initials="J">
    <w:p w14:paraId="64C299A5" w14:textId="6C6F2CBB" w:rsidR="00F47472" w:rsidRDefault="00F47472">
      <w:pPr>
        <w:pStyle w:val="CommentText"/>
      </w:pPr>
      <w:r>
        <w:rPr>
          <w:rStyle w:val="CommentReference"/>
        </w:rPr>
        <w:annotationRef/>
      </w:r>
      <w:r>
        <w:t>Confirm</w:t>
      </w:r>
    </w:p>
  </w:comment>
  <w:comment w:id="502" w:author="Jishu" w:date="2019-12-07T18:23:00Z" w:initials="J">
    <w:p w14:paraId="78D4736D" w14:textId="4B0114CC" w:rsidR="00290B7B" w:rsidRDefault="00290B7B">
      <w:pPr>
        <w:pStyle w:val="CommentText"/>
      </w:pPr>
      <w:r>
        <w:rPr>
          <w:rStyle w:val="CommentReference"/>
        </w:rPr>
        <w:annotationRef/>
      </w:r>
      <w:r>
        <w:t>It is seen from their letter dtd. 5.12.19 that this clause is not acceptable to them</w:t>
      </w:r>
    </w:p>
  </w:comment>
  <w:comment w:id="582" w:author="Jishu" w:date="2019-12-07T18:31:00Z" w:initials="J">
    <w:p w14:paraId="4A8419D6" w14:textId="741AA6AE" w:rsidR="00147444" w:rsidRDefault="00147444">
      <w:pPr>
        <w:pStyle w:val="CommentText"/>
      </w:pPr>
      <w:r>
        <w:rPr>
          <w:rStyle w:val="CommentReference"/>
        </w:rPr>
        <w:annotationRef/>
      </w:r>
      <w:r>
        <w:t>It is learnt that this point was added at the behest of the Licensee</w:t>
      </w:r>
    </w:p>
  </w:comment>
  <w:comment w:id="751" w:author="Jishu" w:date="2019-12-07T18:34:00Z" w:initials="J">
    <w:p w14:paraId="494EB3A4" w14:textId="5CB0EF9A" w:rsidR="00147444" w:rsidRDefault="00147444">
      <w:pPr>
        <w:pStyle w:val="CommentText"/>
      </w:pPr>
      <w:r>
        <w:rPr>
          <w:rStyle w:val="CommentReference"/>
        </w:rPr>
        <w:annotationRef/>
      </w:r>
      <w:r>
        <w:t>Details to be confirmed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C299A5" w15:done="0"/>
  <w15:commentEx w15:paraId="78D4736D" w15:done="0"/>
  <w15:commentEx w15:paraId="4A8419D6" w15:done="0"/>
  <w15:commentEx w15:paraId="494EB3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76D1B" w16cid:durableId="1F2E8DD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D7471" w14:textId="77777777" w:rsidR="00081856" w:rsidRDefault="00081856" w:rsidP="000B30CC">
      <w:pPr>
        <w:spacing w:after="0" w:line="240" w:lineRule="auto"/>
      </w:pPr>
      <w:r>
        <w:separator/>
      </w:r>
    </w:p>
  </w:endnote>
  <w:endnote w:type="continuationSeparator" w:id="0">
    <w:p w14:paraId="45428AEC" w14:textId="77777777" w:rsidR="00081856" w:rsidRDefault="00081856" w:rsidP="000B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23719"/>
      <w:docPartObj>
        <w:docPartGallery w:val="Page Numbers (Bottom of Page)"/>
        <w:docPartUnique/>
      </w:docPartObj>
    </w:sdtPr>
    <w:sdtEndPr>
      <w:rPr>
        <w:noProof/>
      </w:rPr>
    </w:sdtEndPr>
    <w:sdtContent>
      <w:p w14:paraId="3F07D687" w14:textId="4AF3F145" w:rsidR="00944CA9" w:rsidRDefault="00944CA9">
        <w:pPr>
          <w:pStyle w:val="Footer"/>
          <w:jc w:val="right"/>
        </w:pPr>
        <w:r>
          <w:t xml:space="preserve">Page </w:t>
        </w:r>
        <w:r>
          <w:fldChar w:fldCharType="begin"/>
        </w:r>
        <w:r>
          <w:instrText xml:space="preserve"> PAGE   \* MERGEFORMAT </w:instrText>
        </w:r>
        <w:r>
          <w:fldChar w:fldCharType="separate"/>
        </w:r>
        <w:r w:rsidR="007E2C0E">
          <w:rPr>
            <w:noProof/>
          </w:rPr>
          <w:t>9</w:t>
        </w:r>
        <w:r>
          <w:rPr>
            <w:noProof/>
          </w:rPr>
          <w:fldChar w:fldCharType="end"/>
        </w:r>
        <w:r w:rsidR="00746961">
          <w:rPr>
            <w:noProof/>
          </w:rPr>
          <w:t xml:space="preserve"> of 8</w:t>
        </w:r>
      </w:p>
    </w:sdtContent>
  </w:sdt>
  <w:p w14:paraId="1781C0E0" w14:textId="77777777" w:rsidR="00944CA9" w:rsidRDefault="00944C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E385A" w14:textId="77777777" w:rsidR="00081856" w:rsidRDefault="00081856" w:rsidP="000B30CC">
      <w:pPr>
        <w:spacing w:after="0" w:line="240" w:lineRule="auto"/>
      </w:pPr>
      <w:r>
        <w:separator/>
      </w:r>
    </w:p>
  </w:footnote>
  <w:footnote w:type="continuationSeparator" w:id="0">
    <w:p w14:paraId="2264CB9F" w14:textId="77777777" w:rsidR="00081856" w:rsidRDefault="00081856" w:rsidP="000B3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0032"/>
    <w:multiLevelType w:val="hybridMultilevel"/>
    <w:tmpl w:val="B19EA946"/>
    <w:lvl w:ilvl="0" w:tplc="030C4056">
      <w:start w:val="20"/>
      <w:numFmt w:val="bullet"/>
      <w:lvlText w:val=""/>
      <w:lvlJc w:val="left"/>
      <w:pPr>
        <w:ind w:left="720" w:hanging="360"/>
      </w:pPr>
      <w:rPr>
        <w:rFonts w:ascii="Symbol" w:eastAsiaTheme="minorHAnsi" w:hAnsi="Symbol"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3457F"/>
    <w:multiLevelType w:val="hybridMultilevel"/>
    <w:tmpl w:val="A74A5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7407B9"/>
    <w:multiLevelType w:val="hybridMultilevel"/>
    <w:tmpl w:val="D2C8D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E031F"/>
    <w:multiLevelType w:val="hybridMultilevel"/>
    <w:tmpl w:val="D79401AA"/>
    <w:lvl w:ilvl="0" w:tplc="A1A0103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E3429"/>
    <w:multiLevelType w:val="hybridMultilevel"/>
    <w:tmpl w:val="42A8AE34"/>
    <w:lvl w:ilvl="0" w:tplc="7BAC01E6">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D5A24"/>
    <w:multiLevelType w:val="hybridMultilevel"/>
    <w:tmpl w:val="508C96C4"/>
    <w:lvl w:ilvl="0" w:tplc="829E8D12">
      <w:start w:val="20"/>
      <w:numFmt w:val="bullet"/>
      <w:lvlText w:val=""/>
      <w:lvlJc w:val="left"/>
      <w:pPr>
        <w:ind w:left="1080" w:hanging="360"/>
      </w:pPr>
      <w:rPr>
        <w:rFonts w:ascii="Symbol" w:eastAsiaTheme="minorHAnsi" w:hAnsi="Symbol" w:cs="Helvetic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879192F"/>
    <w:multiLevelType w:val="hybridMultilevel"/>
    <w:tmpl w:val="87E27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D273E1"/>
    <w:multiLevelType w:val="hybridMultilevel"/>
    <w:tmpl w:val="641E53F6"/>
    <w:lvl w:ilvl="0" w:tplc="02E20D9C">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7"/>
  </w:num>
  <w:num w:numId="6">
    <w:abstractNumId w:val="2"/>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Sajan">
    <w15:presenceInfo w15:providerId="None" w15:userId="Sajan"/>
  </w15:person>
  <w15:person w15:author="Jishu">
    <w15:presenceInfo w15:providerId="None" w15:userId="Jis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CD"/>
    <w:rsid w:val="0000618E"/>
    <w:rsid w:val="00007305"/>
    <w:rsid w:val="000079C5"/>
    <w:rsid w:val="000435E5"/>
    <w:rsid w:val="00046B2F"/>
    <w:rsid w:val="00050273"/>
    <w:rsid w:val="0005108B"/>
    <w:rsid w:val="00055650"/>
    <w:rsid w:val="00065C82"/>
    <w:rsid w:val="000709D2"/>
    <w:rsid w:val="000717EA"/>
    <w:rsid w:val="000800A8"/>
    <w:rsid w:val="00081856"/>
    <w:rsid w:val="00083601"/>
    <w:rsid w:val="00091510"/>
    <w:rsid w:val="0009224F"/>
    <w:rsid w:val="00092B29"/>
    <w:rsid w:val="00096102"/>
    <w:rsid w:val="000A78DD"/>
    <w:rsid w:val="000B30CC"/>
    <w:rsid w:val="000B313E"/>
    <w:rsid w:val="000B73CD"/>
    <w:rsid w:val="000C500F"/>
    <w:rsid w:val="000C6834"/>
    <w:rsid w:val="000D35E2"/>
    <w:rsid w:val="000D51C1"/>
    <w:rsid w:val="000E4D7E"/>
    <w:rsid w:val="000E4DB9"/>
    <w:rsid w:val="000F2D1B"/>
    <w:rsid w:val="001004DA"/>
    <w:rsid w:val="00103327"/>
    <w:rsid w:val="00114ED0"/>
    <w:rsid w:val="00124CE6"/>
    <w:rsid w:val="001256FD"/>
    <w:rsid w:val="0012786D"/>
    <w:rsid w:val="00132D06"/>
    <w:rsid w:val="001362AA"/>
    <w:rsid w:val="0014230B"/>
    <w:rsid w:val="00143FA0"/>
    <w:rsid w:val="0014650F"/>
    <w:rsid w:val="001466DB"/>
    <w:rsid w:val="00147444"/>
    <w:rsid w:val="001510CD"/>
    <w:rsid w:val="001549FD"/>
    <w:rsid w:val="00157916"/>
    <w:rsid w:val="00161C34"/>
    <w:rsid w:val="00180293"/>
    <w:rsid w:val="00187231"/>
    <w:rsid w:val="0019665A"/>
    <w:rsid w:val="001B08B1"/>
    <w:rsid w:val="001B1965"/>
    <w:rsid w:val="001C780B"/>
    <w:rsid w:val="001D095A"/>
    <w:rsid w:val="001D1BCC"/>
    <w:rsid w:val="001D50E0"/>
    <w:rsid w:val="001E0990"/>
    <w:rsid w:val="001E0CAE"/>
    <w:rsid w:val="001E46CC"/>
    <w:rsid w:val="0021687D"/>
    <w:rsid w:val="00217A80"/>
    <w:rsid w:val="002528E7"/>
    <w:rsid w:val="00262B53"/>
    <w:rsid w:val="00262B9D"/>
    <w:rsid w:val="00265ACC"/>
    <w:rsid w:val="00266A1A"/>
    <w:rsid w:val="00267925"/>
    <w:rsid w:val="00275CDF"/>
    <w:rsid w:val="002817F5"/>
    <w:rsid w:val="0029051A"/>
    <w:rsid w:val="00290B7B"/>
    <w:rsid w:val="00295446"/>
    <w:rsid w:val="00295B54"/>
    <w:rsid w:val="00296DBB"/>
    <w:rsid w:val="00297AF5"/>
    <w:rsid w:val="002A7DFD"/>
    <w:rsid w:val="002B05EC"/>
    <w:rsid w:val="002B6FE5"/>
    <w:rsid w:val="002C078C"/>
    <w:rsid w:val="002C32A7"/>
    <w:rsid w:val="002C3AE1"/>
    <w:rsid w:val="002C4431"/>
    <w:rsid w:val="002C5047"/>
    <w:rsid w:val="002C74BC"/>
    <w:rsid w:val="002E7675"/>
    <w:rsid w:val="002E7AD3"/>
    <w:rsid w:val="00302FC5"/>
    <w:rsid w:val="00303CBB"/>
    <w:rsid w:val="00303F85"/>
    <w:rsid w:val="003071DA"/>
    <w:rsid w:val="00316758"/>
    <w:rsid w:val="003172BF"/>
    <w:rsid w:val="00317864"/>
    <w:rsid w:val="00325770"/>
    <w:rsid w:val="00343981"/>
    <w:rsid w:val="00351AD6"/>
    <w:rsid w:val="00380AFA"/>
    <w:rsid w:val="00392E03"/>
    <w:rsid w:val="003B0D3A"/>
    <w:rsid w:val="003B26B4"/>
    <w:rsid w:val="003D4426"/>
    <w:rsid w:val="003D765E"/>
    <w:rsid w:val="003E0289"/>
    <w:rsid w:val="003F1428"/>
    <w:rsid w:val="00400FC0"/>
    <w:rsid w:val="0041108D"/>
    <w:rsid w:val="00414C7B"/>
    <w:rsid w:val="004172E8"/>
    <w:rsid w:val="00422BA8"/>
    <w:rsid w:val="004322B7"/>
    <w:rsid w:val="0043360B"/>
    <w:rsid w:val="004351BB"/>
    <w:rsid w:val="00445AD4"/>
    <w:rsid w:val="00446A52"/>
    <w:rsid w:val="00463404"/>
    <w:rsid w:val="00470481"/>
    <w:rsid w:val="004738CA"/>
    <w:rsid w:val="004858AD"/>
    <w:rsid w:val="00490604"/>
    <w:rsid w:val="00492211"/>
    <w:rsid w:val="004A13F0"/>
    <w:rsid w:val="004A6963"/>
    <w:rsid w:val="004B2DF8"/>
    <w:rsid w:val="004B2E2D"/>
    <w:rsid w:val="004B5FC1"/>
    <w:rsid w:val="004C1A18"/>
    <w:rsid w:val="004D39FC"/>
    <w:rsid w:val="004D3B3F"/>
    <w:rsid w:val="004D4CDB"/>
    <w:rsid w:val="004D4E85"/>
    <w:rsid w:val="004E0028"/>
    <w:rsid w:val="004E3DCD"/>
    <w:rsid w:val="004E7585"/>
    <w:rsid w:val="004F14EF"/>
    <w:rsid w:val="00513193"/>
    <w:rsid w:val="0052709B"/>
    <w:rsid w:val="00530294"/>
    <w:rsid w:val="00542B42"/>
    <w:rsid w:val="00572177"/>
    <w:rsid w:val="00574DFC"/>
    <w:rsid w:val="0058173F"/>
    <w:rsid w:val="005838C7"/>
    <w:rsid w:val="00583C6B"/>
    <w:rsid w:val="005853EC"/>
    <w:rsid w:val="00586097"/>
    <w:rsid w:val="005925D8"/>
    <w:rsid w:val="00593DD8"/>
    <w:rsid w:val="005A31D4"/>
    <w:rsid w:val="005B7A07"/>
    <w:rsid w:val="005E1AA0"/>
    <w:rsid w:val="005E3368"/>
    <w:rsid w:val="0061032E"/>
    <w:rsid w:val="0062229D"/>
    <w:rsid w:val="006269E4"/>
    <w:rsid w:val="0062713C"/>
    <w:rsid w:val="006348F3"/>
    <w:rsid w:val="00646FAC"/>
    <w:rsid w:val="00650DBA"/>
    <w:rsid w:val="006534FD"/>
    <w:rsid w:val="0065438A"/>
    <w:rsid w:val="00654ACC"/>
    <w:rsid w:val="0065720D"/>
    <w:rsid w:val="006606ED"/>
    <w:rsid w:val="00671D3D"/>
    <w:rsid w:val="0067442E"/>
    <w:rsid w:val="00675449"/>
    <w:rsid w:val="0069071E"/>
    <w:rsid w:val="006A5FD3"/>
    <w:rsid w:val="006B1198"/>
    <w:rsid w:val="006E6BAB"/>
    <w:rsid w:val="00700C2A"/>
    <w:rsid w:val="007132CE"/>
    <w:rsid w:val="00715B27"/>
    <w:rsid w:val="00721270"/>
    <w:rsid w:val="00722E86"/>
    <w:rsid w:val="00746961"/>
    <w:rsid w:val="007509C0"/>
    <w:rsid w:val="0075319A"/>
    <w:rsid w:val="007531E8"/>
    <w:rsid w:val="00774048"/>
    <w:rsid w:val="00774C87"/>
    <w:rsid w:val="00780935"/>
    <w:rsid w:val="00791181"/>
    <w:rsid w:val="00791987"/>
    <w:rsid w:val="007936BF"/>
    <w:rsid w:val="007B1DE6"/>
    <w:rsid w:val="007B43C2"/>
    <w:rsid w:val="007B7878"/>
    <w:rsid w:val="007D4343"/>
    <w:rsid w:val="007E2C0E"/>
    <w:rsid w:val="007F442D"/>
    <w:rsid w:val="00801659"/>
    <w:rsid w:val="00805057"/>
    <w:rsid w:val="00807336"/>
    <w:rsid w:val="00811C91"/>
    <w:rsid w:val="0081774C"/>
    <w:rsid w:val="00823AE6"/>
    <w:rsid w:val="00826971"/>
    <w:rsid w:val="00826A26"/>
    <w:rsid w:val="0084359E"/>
    <w:rsid w:val="00863D6A"/>
    <w:rsid w:val="00871D08"/>
    <w:rsid w:val="0088264D"/>
    <w:rsid w:val="00884A18"/>
    <w:rsid w:val="008948C8"/>
    <w:rsid w:val="0089564D"/>
    <w:rsid w:val="00896037"/>
    <w:rsid w:val="008A05EA"/>
    <w:rsid w:val="008B386B"/>
    <w:rsid w:val="008D3D22"/>
    <w:rsid w:val="008D4271"/>
    <w:rsid w:val="008E4806"/>
    <w:rsid w:val="008F684D"/>
    <w:rsid w:val="008F741A"/>
    <w:rsid w:val="00903285"/>
    <w:rsid w:val="009045DE"/>
    <w:rsid w:val="00905559"/>
    <w:rsid w:val="00906144"/>
    <w:rsid w:val="00912C46"/>
    <w:rsid w:val="009164BC"/>
    <w:rsid w:val="00921A9B"/>
    <w:rsid w:val="00926098"/>
    <w:rsid w:val="0092731B"/>
    <w:rsid w:val="009367A0"/>
    <w:rsid w:val="00944CA9"/>
    <w:rsid w:val="0095420A"/>
    <w:rsid w:val="00992D56"/>
    <w:rsid w:val="009C02F7"/>
    <w:rsid w:val="009C1614"/>
    <w:rsid w:val="009D072A"/>
    <w:rsid w:val="009D4503"/>
    <w:rsid w:val="009F513E"/>
    <w:rsid w:val="00A11847"/>
    <w:rsid w:val="00A26765"/>
    <w:rsid w:val="00A32B7F"/>
    <w:rsid w:val="00A334F1"/>
    <w:rsid w:val="00A34E6F"/>
    <w:rsid w:val="00A407D9"/>
    <w:rsid w:val="00A433BB"/>
    <w:rsid w:val="00A529DB"/>
    <w:rsid w:val="00A555AC"/>
    <w:rsid w:val="00A76DD9"/>
    <w:rsid w:val="00A860D0"/>
    <w:rsid w:val="00A93872"/>
    <w:rsid w:val="00A9741F"/>
    <w:rsid w:val="00AA466E"/>
    <w:rsid w:val="00AA4732"/>
    <w:rsid w:val="00AB5064"/>
    <w:rsid w:val="00AB64F2"/>
    <w:rsid w:val="00AC21FB"/>
    <w:rsid w:val="00AC233B"/>
    <w:rsid w:val="00AC3061"/>
    <w:rsid w:val="00AC5E54"/>
    <w:rsid w:val="00AD5165"/>
    <w:rsid w:val="00AE10DE"/>
    <w:rsid w:val="00AE344A"/>
    <w:rsid w:val="00AE48C2"/>
    <w:rsid w:val="00AE673C"/>
    <w:rsid w:val="00AF6C64"/>
    <w:rsid w:val="00B029BC"/>
    <w:rsid w:val="00B0470C"/>
    <w:rsid w:val="00B16639"/>
    <w:rsid w:val="00B16A66"/>
    <w:rsid w:val="00B24444"/>
    <w:rsid w:val="00B26364"/>
    <w:rsid w:val="00B35A0C"/>
    <w:rsid w:val="00B43526"/>
    <w:rsid w:val="00B54322"/>
    <w:rsid w:val="00B54CDE"/>
    <w:rsid w:val="00B54FEE"/>
    <w:rsid w:val="00B60E42"/>
    <w:rsid w:val="00B6190C"/>
    <w:rsid w:val="00B73D94"/>
    <w:rsid w:val="00B82BDF"/>
    <w:rsid w:val="00B8669B"/>
    <w:rsid w:val="00B92F60"/>
    <w:rsid w:val="00B95AB0"/>
    <w:rsid w:val="00BA29DD"/>
    <w:rsid w:val="00BB0EEC"/>
    <w:rsid w:val="00BC4C19"/>
    <w:rsid w:val="00BD538A"/>
    <w:rsid w:val="00BD5992"/>
    <w:rsid w:val="00BE2057"/>
    <w:rsid w:val="00BE4B03"/>
    <w:rsid w:val="00BF79CA"/>
    <w:rsid w:val="00C00972"/>
    <w:rsid w:val="00C02D98"/>
    <w:rsid w:val="00C03E85"/>
    <w:rsid w:val="00C16077"/>
    <w:rsid w:val="00C17886"/>
    <w:rsid w:val="00C22F1C"/>
    <w:rsid w:val="00C23F88"/>
    <w:rsid w:val="00C44EAA"/>
    <w:rsid w:val="00C52B57"/>
    <w:rsid w:val="00C56FDF"/>
    <w:rsid w:val="00C57962"/>
    <w:rsid w:val="00C6763E"/>
    <w:rsid w:val="00C70229"/>
    <w:rsid w:val="00C74817"/>
    <w:rsid w:val="00C833BF"/>
    <w:rsid w:val="00C94992"/>
    <w:rsid w:val="00C9627B"/>
    <w:rsid w:val="00CA10DC"/>
    <w:rsid w:val="00CB50D0"/>
    <w:rsid w:val="00CC4A2D"/>
    <w:rsid w:val="00CD1F9B"/>
    <w:rsid w:val="00CD2601"/>
    <w:rsid w:val="00CE7842"/>
    <w:rsid w:val="00CF3133"/>
    <w:rsid w:val="00D07C71"/>
    <w:rsid w:val="00D136B2"/>
    <w:rsid w:val="00D14694"/>
    <w:rsid w:val="00D16806"/>
    <w:rsid w:val="00D30479"/>
    <w:rsid w:val="00D3160E"/>
    <w:rsid w:val="00D535AF"/>
    <w:rsid w:val="00D56286"/>
    <w:rsid w:val="00D65246"/>
    <w:rsid w:val="00D662F1"/>
    <w:rsid w:val="00D7520E"/>
    <w:rsid w:val="00D75708"/>
    <w:rsid w:val="00DA019B"/>
    <w:rsid w:val="00DA05BE"/>
    <w:rsid w:val="00DA2424"/>
    <w:rsid w:val="00DA3C24"/>
    <w:rsid w:val="00DA6D95"/>
    <w:rsid w:val="00DB0172"/>
    <w:rsid w:val="00DB4625"/>
    <w:rsid w:val="00DB46DC"/>
    <w:rsid w:val="00DB71CE"/>
    <w:rsid w:val="00DC0512"/>
    <w:rsid w:val="00DC219A"/>
    <w:rsid w:val="00DC45F6"/>
    <w:rsid w:val="00DC55F1"/>
    <w:rsid w:val="00DD07AE"/>
    <w:rsid w:val="00DD3C16"/>
    <w:rsid w:val="00DD56AC"/>
    <w:rsid w:val="00DD7082"/>
    <w:rsid w:val="00DF1E0F"/>
    <w:rsid w:val="00E05C28"/>
    <w:rsid w:val="00E17795"/>
    <w:rsid w:val="00E3047B"/>
    <w:rsid w:val="00E342F9"/>
    <w:rsid w:val="00E4596E"/>
    <w:rsid w:val="00E470D8"/>
    <w:rsid w:val="00E54168"/>
    <w:rsid w:val="00E56709"/>
    <w:rsid w:val="00E606D5"/>
    <w:rsid w:val="00E64D12"/>
    <w:rsid w:val="00E71867"/>
    <w:rsid w:val="00E72070"/>
    <w:rsid w:val="00E83F84"/>
    <w:rsid w:val="00E852C0"/>
    <w:rsid w:val="00EB311B"/>
    <w:rsid w:val="00EB63F2"/>
    <w:rsid w:val="00EC4F65"/>
    <w:rsid w:val="00ED3093"/>
    <w:rsid w:val="00ED7410"/>
    <w:rsid w:val="00EE6ED5"/>
    <w:rsid w:val="00F1167B"/>
    <w:rsid w:val="00F12B5C"/>
    <w:rsid w:val="00F23E9F"/>
    <w:rsid w:val="00F25CA7"/>
    <w:rsid w:val="00F267CC"/>
    <w:rsid w:val="00F330FC"/>
    <w:rsid w:val="00F36BE2"/>
    <w:rsid w:val="00F47472"/>
    <w:rsid w:val="00F47ECC"/>
    <w:rsid w:val="00F50CC8"/>
    <w:rsid w:val="00F51284"/>
    <w:rsid w:val="00F5313D"/>
    <w:rsid w:val="00F5602C"/>
    <w:rsid w:val="00F560FC"/>
    <w:rsid w:val="00F615C3"/>
    <w:rsid w:val="00F61854"/>
    <w:rsid w:val="00F70F68"/>
    <w:rsid w:val="00F82A1C"/>
    <w:rsid w:val="00F932B2"/>
    <w:rsid w:val="00F94CAE"/>
    <w:rsid w:val="00FA5D51"/>
    <w:rsid w:val="00FB3332"/>
    <w:rsid w:val="00FC0BB2"/>
    <w:rsid w:val="00FC54D5"/>
    <w:rsid w:val="00FD5D14"/>
    <w:rsid w:val="00FD7F3C"/>
    <w:rsid w:val="00FE787D"/>
    <w:rsid w:val="00FF29B3"/>
    <w:rsid w:val="00FF4DB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679D2"/>
  <w15:docId w15:val="{EC9BC542-628A-4ADA-98D2-89421B26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Pr>
      <w:rFonts w:ascii="Times New Roman" w:eastAsia="Times New Roman" w:hAnsi="Times New Roman" w:cs="Times New Roman"/>
      <w:sz w:val="24"/>
      <w:szCs w:val="20"/>
      <w:lang w:val="en-U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273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731B"/>
    <w:rPr>
      <w:rFonts w:ascii="Lucida Grande" w:hAnsi="Lucida Grande"/>
      <w:sz w:val="18"/>
      <w:szCs w:val="18"/>
    </w:rPr>
  </w:style>
  <w:style w:type="table" w:styleId="TableGrid">
    <w:name w:val="Table Grid"/>
    <w:basedOn w:val="TableNormal"/>
    <w:uiPriority w:val="39"/>
    <w:rsid w:val="0046340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2177"/>
    <w:pPr>
      <w:spacing w:after="0" w:line="240" w:lineRule="auto"/>
    </w:pPr>
  </w:style>
  <w:style w:type="paragraph" w:styleId="NormalWeb">
    <w:name w:val="Normal (Web)"/>
    <w:basedOn w:val="Normal"/>
    <w:uiPriority w:val="99"/>
    <w:semiHidden/>
    <w:unhideWhenUsed/>
    <w:rsid w:val="002B6F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Spacing1">
    <w:name w:val="No Spacing1"/>
    <w:uiPriority w:val="1"/>
    <w:qFormat/>
    <w:rsid w:val="001D50E0"/>
    <w:pPr>
      <w:spacing w:after="0" w:line="240" w:lineRule="auto"/>
    </w:pPr>
  </w:style>
  <w:style w:type="paragraph" w:styleId="Header">
    <w:name w:val="header"/>
    <w:basedOn w:val="Normal"/>
    <w:link w:val="HeaderChar"/>
    <w:uiPriority w:val="99"/>
    <w:unhideWhenUsed/>
    <w:rsid w:val="000B3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0CC"/>
  </w:style>
  <w:style w:type="paragraph" w:styleId="Footer">
    <w:name w:val="footer"/>
    <w:basedOn w:val="Normal"/>
    <w:link w:val="FooterChar"/>
    <w:uiPriority w:val="99"/>
    <w:unhideWhenUsed/>
    <w:rsid w:val="000B3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0CC"/>
  </w:style>
  <w:style w:type="character" w:styleId="CommentReference">
    <w:name w:val="annotation reference"/>
    <w:basedOn w:val="DefaultParagraphFont"/>
    <w:uiPriority w:val="99"/>
    <w:semiHidden/>
    <w:unhideWhenUsed/>
    <w:rsid w:val="009D072A"/>
    <w:rPr>
      <w:sz w:val="16"/>
      <w:szCs w:val="16"/>
    </w:rPr>
  </w:style>
  <w:style w:type="paragraph" w:styleId="CommentText">
    <w:name w:val="annotation text"/>
    <w:basedOn w:val="Normal"/>
    <w:link w:val="CommentTextChar"/>
    <w:uiPriority w:val="99"/>
    <w:semiHidden/>
    <w:unhideWhenUsed/>
    <w:rsid w:val="009D072A"/>
    <w:pPr>
      <w:spacing w:line="240" w:lineRule="auto"/>
    </w:pPr>
    <w:rPr>
      <w:sz w:val="20"/>
      <w:szCs w:val="20"/>
    </w:rPr>
  </w:style>
  <w:style w:type="character" w:customStyle="1" w:styleId="CommentTextChar">
    <w:name w:val="Comment Text Char"/>
    <w:basedOn w:val="DefaultParagraphFont"/>
    <w:link w:val="CommentText"/>
    <w:uiPriority w:val="99"/>
    <w:semiHidden/>
    <w:rsid w:val="009D072A"/>
    <w:rPr>
      <w:sz w:val="20"/>
      <w:szCs w:val="20"/>
    </w:rPr>
  </w:style>
  <w:style w:type="paragraph" w:styleId="NoSpacing">
    <w:name w:val="No Spacing"/>
    <w:uiPriority w:val="1"/>
    <w:qFormat/>
    <w:rsid w:val="002E7675"/>
    <w:pPr>
      <w:spacing w:after="0" w:line="240" w:lineRule="auto"/>
    </w:pPr>
  </w:style>
  <w:style w:type="paragraph" w:styleId="CommentSubject">
    <w:name w:val="annotation subject"/>
    <w:basedOn w:val="CommentText"/>
    <w:next w:val="CommentText"/>
    <w:link w:val="CommentSubjectChar"/>
    <w:uiPriority w:val="99"/>
    <w:semiHidden/>
    <w:unhideWhenUsed/>
    <w:rsid w:val="00F47472"/>
    <w:rPr>
      <w:b/>
      <w:bCs/>
    </w:rPr>
  </w:style>
  <w:style w:type="character" w:customStyle="1" w:styleId="CommentSubjectChar">
    <w:name w:val="Comment Subject Char"/>
    <w:basedOn w:val="CommentTextChar"/>
    <w:link w:val="CommentSubject"/>
    <w:uiPriority w:val="99"/>
    <w:semiHidden/>
    <w:rsid w:val="00F474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557">
      <w:bodyDiv w:val="1"/>
      <w:marLeft w:val="0"/>
      <w:marRight w:val="0"/>
      <w:marTop w:val="0"/>
      <w:marBottom w:val="0"/>
      <w:divBdr>
        <w:top w:val="none" w:sz="0" w:space="0" w:color="auto"/>
        <w:left w:val="none" w:sz="0" w:space="0" w:color="auto"/>
        <w:bottom w:val="none" w:sz="0" w:space="0" w:color="auto"/>
        <w:right w:val="none" w:sz="0" w:space="0" w:color="auto"/>
      </w:divBdr>
    </w:div>
    <w:div w:id="12458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38E-9D0F-409E-9139-2247FA37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Maragaje</dc:creator>
  <cp:keywords/>
  <dc:description/>
  <cp:lastModifiedBy>User</cp:lastModifiedBy>
  <cp:revision>57</cp:revision>
  <cp:lastPrinted>2019-12-07T13:05:00Z</cp:lastPrinted>
  <dcterms:created xsi:type="dcterms:W3CDTF">2019-12-07T13:05:00Z</dcterms:created>
  <dcterms:modified xsi:type="dcterms:W3CDTF">2021-12-30T12:00:00Z</dcterms:modified>
</cp:coreProperties>
</file>